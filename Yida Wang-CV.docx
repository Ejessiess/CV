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96E07">
      <w:pPr>
        <w:spacing w:after="0" w:line="300" w:lineRule="exact"/>
        <w:jc w:val="center"/>
        <w:outlineLvl w:val="0"/>
        <w:rPr>
          <w:rFonts w:ascii="Times New Roman" w:hAnsi="Times New Roman"/>
          <w:b/>
          <w:smallCaps/>
          <w:color w:val="auto"/>
          <w:sz w:val="32"/>
          <w:szCs w:val="24"/>
          <w:lang w:val="en-US" w:eastAsia="zh-CN"/>
          <w:rPrChange w:id="0" w:author="笙陌" w:date="2025-04-28T13:01:02Z">
            <w:rPr>
              <w:rFonts w:ascii="Times New Roman" w:hAnsi="Times New Roman"/>
              <w:b/>
              <w:smallCaps/>
              <w:sz w:val="32"/>
              <w:szCs w:val="24"/>
              <w:lang w:val="en-US" w:eastAsia="zh-CN"/>
            </w:rPr>
          </w:rPrChange>
        </w:rPr>
      </w:pPr>
      <w:bookmarkStart w:id="0" w:name="_GoBack"/>
      <w:bookmarkEnd w:id="0"/>
      <w:r>
        <w:rPr>
          <w:rFonts w:hint="eastAsia" w:ascii="Times New Roman" w:hAnsi="Times New Roman"/>
          <w:b/>
          <w:smallCaps/>
          <w:color w:val="auto"/>
          <w:sz w:val="32"/>
          <w:szCs w:val="24"/>
          <w:lang w:val="en-US" w:eastAsia="zh-CN"/>
          <w:rPrChange w:id="1" w:author="笙陌" w:date="2025-04-28T13:01:02Z">
            <w:rPr>
              <w:rFonts w:hint="eastAsia" w:ascii="Times New Roman" w:hAnsi="Times New Roman"/>
              <w:b/>
              <w:smallCaps/>
              <w:sz w:val="32"/>
              <w:szCs w:val="24"/>
              <w:lang w:val="en-US" w:eastAsia="zh-CN"/>
            </w:rPr>
          </w:rPrChange>
        </w:rPr>
        <w:t>Yida Wang</w:t>
      </w:r>
    </w:p>
    <w:p w14:paraId="52BED2CA">
      <w:pPr>
        <w:spacing w:after="0" w:line="300" w:lineRule="exact"/>
        <w:jc w:val="center"/>
        <w:outlineLvl w:val="0"/>
        <w:rPr>
          <w:rFonts w:ascii="Times New Roman" w:hAnsi="Times New Roman"/>
          <w:color w:val="auto"/>
          <w:sz w:val="20"/>
          <w:szCs w:val="20"/>
          <w:lang w:val="en-US"/>
          <w:rPrChange w:id="2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</w:pPr>
      <w:r>
        <w:rPr>
          <w:rFonts w:ascii="Times New Roman" w:hAnsi="Times New Roman"/>
          <w:color w:val="auto"/>
          <w:sz w:val="20"/>
          <w:szCs w:val="20"/>
          <w:lang w:val="en-US"/>
          <w:rPrChange w:id="3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  <w:t xml:space="preserve"> +86 </w:t>
      </w:r>
      <w:r>
        <w:rPr>
          <w:rFonts w:hint="eastAsia" w:ascii="Times New Roman" w:hAnsi="Times New Roman"/>
          <w:color w:val="auto"/>
          <w:sz w:val="20"/>
          <w:szCs w:val="20"/>
          <w:lang w:val="en-US"/>
          <w:rPrChange w:id="4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>15275535279</w:t>
      </w:r>
      <w:r>
        <w:rPr>
          <w:rFonts w:ascii="Times New Roman" w:hAnsi="Times New Roman"/>
          <w:color w:val="auto"/>
          <w:sz w:val="20"/>
          <w:szCs w:val="20"/>
          <w:lang w:val="en-US"/>
          <w:rPrChange w:id="5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  <w:t xml:space="preserve"> | </w:t>
      </w:r>
      <w:del w:id="6" w:author="Baoshan Zhang" w:date="2025-04-21T11:31:00Z">
        <w:r>
          <w:rPr>
            <w:rFonts w:ascii="Times New Roman" w:hAnsi="Times New Roman"/>
            <w:color w:val="auto"/>
            <w:sz w:val="20"/>
            <w:szCs w:val="20"/>
            <w:lang w:val="en-US"/>
            <w:rPrChange w:id="7" w:author="笙陌" w:date="2025-04-28T13:01:02Z">
              <w:rPr>
                <w:rFonts w:ascii="Times New Roman" w:hAnsi="Times New Roman"/>
                <w:sz w:val="20"/>
                <w:szCs w:val="20"/>
                <w:lang w:val="en-US"/>
              </w:rPr>
            </w:rPrChange>
          </w:rPr>
          <w:delText xml:space="preserve">e: </w:delText>
        </w:r>
      </w:del>
      <w:r>
        <w:rPr>
          <w:rFonts w:hint="eastAsia" w:ascii="Times New Roman" w:hAnsi="Times New Roman"/>
          <w:color w:val="auto"/>
          <w:sz w:val="20"/>
          <w:szCs w:val="20"/>
          <w:lang w:val="en-US"/>
          <w:rPrChange w:id="8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>jessiess2023@outlook.com</w:t>
      </w:r>
    </w:p>
    <w:p w14:paraId="7DA97DD3">
      <w:pPr>
        <w:pBdr>
          <w:bottom w:val="single" w:color="auto" w:sz="6" w:space="1"/>
        </w:pBdr>
        <w:spacing w:after="0" w:line="300" w:lineRule="exact"/>
        <w:outlineLvl w:val="0"/>
        <w:rPr>
          <w:rFonts w:ascii="Times New Roman" w:hAnsi="Times New Roman"/>
          <w:color w:val="auto"/>
          <w:sz w:val="4"/>
          <w:szCs w:val="4"/>
          <w:lang w:val="en-US"/>
          <w:rPrChange w:id="9" w:author="笙陌" w:date="2025-04-28T13:01:02Z">
            <w:rPr>
              <w:rFonts w:ascii="Times New Roman" w:hAnsi="Times New Roman"/>
              <w:sz w:val="4"/>
              <w:szCs w:val="4"/>
              <w:lang w:val="en-US"/>
            </w:rPr>
          </w:rPrChange>
        </w:rPr>
      </w:pPr>
      <w:r>
        <w:rPr>
          <w:rFonts w:ascii="Times New Roman" w:hAnsi="Times New Roman"/>
          <w:smallCaps/>
          <w:color w:val="auto"/>
          <w:sz w:val="24"/>
          <w:szCs w:val="20"/>
          <w:lang w:val="en-US"/>
          <w:rPrChange w:id="10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  <w:t>Education</w:t>
      </w:r>
    </w:p>
    <w:p w14:paraId="6A4CFDD0">
      <w:pPr>
        <w:tabs>
          <w:tab w:val="right" w:pos="9720"/>
        </w:tabs>
        <w:spacing w:after="0" w:line="300" w:lineRule="exact"/>
        <w:rPr>
          <w:rFonts w:ascii="Times New Roman" w:hAnsi="Times New Roman"/>
          <w:color w:val="auto"/>
          <w:sz w:val="20"/>
          <w:szCs w:val="20"/>
          <w:lang w:val="en-US"/>
          <w:rPrChange w:id="11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</w:pP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/>
          <w:rPrChange w:id="12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/>
            </w:rPr>
          </w:rPrChange>
        </w:rPr>
        <w:t xml:space="preserve">Binzhou </w:t>
      </w: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 w:eastAsia="zh-CN"/>
          <w:rPrChange w:id="13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 w:eastAsia="zh-CN"/>
            </w:rPr>
          </w:rPrChange>
        </w:rPr>
        <w:t>M</w:t>
      </w: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/>
          <w:rPrChange w:id="14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/>
            </w:rPr>
          </w:rPrChange>
        </w:rPr>
        <w:t xml:space="preserve">edical </w:t>
      </w: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 w:eastAsia="zh-CN"/>
          <w:rPrChange w:id="15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 w:eastAsia="zh-CN"/>
            </w:rPr>
          </w:rPrChange>
        </w:rPr>
        <w:t>U</w:t>
      </w: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/>
          <w:rPrChange w:id="16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/>
            </w:rPr>
          </w:rPrChange>
        </w:rPr>
        <w:t>niversity</w:t>
      </w:r>
      <w:r>
        <w:rPr>
          <w:rFonts w:ascii="Times New Roman" w:hAnsi="Times New Roman"/>
          <w:color w:val="auto"/>
          <w:sz w:val="20"/>
          <w:szCs w:val="20"/>
          <w:lang w:val="en-US"/>
          <w:rPrChange w:id="17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  <w:tab/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18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Shandong</w:t>
      </w:r>
      <w:r>
        <w:rPr>
          <w:rFonts w:ascii="Times New Roman" w:hAnsi="Times New Roman"/>
          <w:color w:val="auto"/>
          <w:sz w:val="20"/>
          <w:szCs w:val="20"/>
          <w:lang w:val="en-US"/>
          <w:rPrChange w:id="19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  <w:t>, China</w:t>
      </w:r>
    </w:p>
    <w:p w14:paraId="26B1FFA3">
      <w:pPr>
        <w:tabs>
          <w:tab w:val="right" w:pos="9720"/>
        </w:tabs>
        <w:spacing w:after="0" w:line="300" w:lineRule="exact"/>
        <w:rPr>
          <w:rFonts w:ascii="Times New Roman" w:hAnsi="Times New Roman"/>
          <w:color w:val="auto"/>
          <w:sz w:val="20"/>
          <w:szCs w:val="20"/>
          <w:lang w:val="en-US" w:eastAsia="zh-CN"/>
          <w:rPrChange w:id="20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21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Bachelor of Medicine in Preventive Medicine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22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ab/>
      </w:r>
      <w:r>
        <w:rPr>
          <w:rFonts w:ascii="Times New Roman" w:hAnsi="Times New Roman"/>
          <w:color w:val="auto"/>
          <w:sz w:val="20"/>
          <w:szCs w:val="20"/>
          <w:lang w:val="en-US" w:eastAsia="zh-CN"/>
          <w:rPrChange w:id="23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 xml:space="preserve">Sep 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24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2022</w:t>
      </w:r>
      <w:r>
        <w:rPr>
          <w:rFonts w:ascii="Times New Roman" w:hAnsi="Times New Roman"/>
          <w:color w:val="auto"/>
          <w:sz w:val="20"/>
          <w:szCs w:val="20"/>
          <w:lang w:val="en-US" w:eastAsia="zh-CN"/>
          <w:rPrChange w:id="25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 xml:space="preserve"> 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26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-</w:t>
      </w:r>
      <w:r>
        <w:rPr>
          <w:rFonts w:ascii="Times New Roman" w:hAnsi="Times New Roman"/>
          <w:color w:val="auto"/>
          <w:sz w:val="20"/>
          <w:szCs w:val="20"/>
          <w:lang w:val="en-US" w:eastAsia="zh-CN"/>
          <w:rPrChange w:id="27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 xml:space="preserve"> Jul 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28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2027</w:t>
      </w:r>
      <w:ins w:id="29" w:author="Baoshan Zhang" w:date="2025-04-21T11:37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30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31" w:author="Baoshan Zhang" w:date="2025-04-21T11:37:00Z">
        <w:del w:id="32" w:author="笙陌" w:date="2025-04-28T12:00:10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33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(Exp</w:delText>
          </w:r>
        </w:del>
      </w:ins>
      <w:ins w:id="34" w:author="Baoshan Zhang" w:date="2025-04-21T22:14:00Z">
        <w:del w:id="35" w:author="笙陌" w:date="2025-04-28T12:00:10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36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.</w:delText>
          </w:r>
        </w:del>
      </w:ins>
      <w:ins w:id="37" w:author="Baoshan Zhang" w:date="2025-04-21T11:37:00Z">
        <w:del w:id="38" w:author="笙陌" w:date="2025-04-28T12:00:10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39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)</w:delText>
          </w:r>
        </w:del>
      </w:ins>
    </w:p>
    <w:p w14:paraId="15A8D959">
      <w:pPr>
        <w:numPr>
          <w:ilvl w:val="0"/>
          <w:numId w:val="1"/>
        </w:numPr>
        <w:spacing w:after="120" w:afterLines="50" w:line="300" w:lineRule="exact"/>
        <w:ind w:hanging="357"/>
        <w:rPr>
          <w:ins w:id="40" w:author="笙陌" w:date="2025-04-28T13:19:23Z"/>
          <w:rFonts w:ascii="Times New Roman" w:hAnsi="Times New Roman"/>
          <w:smallCaps/>
          <w:color w:val="auto"/>
          <w:sz w:val="24"/>
          <w:szCs w:val="20"/>
          <w:lang w:val="en-US" w:eastAsia="en-US"/>
        </w:rPr>
      </w:pP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41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Core </w:t>
      </w:r>
      <w:r>
        <w:rPr>
          <w:rFonts w:ascii="Times New Roman" w:hAnsi="Times New Roman"/>
          <w:color w:val="auto"/>
          <w:sz w:val="20"/>
          <w:szCs w:val="20"/>
          <w:lang w:val="en-US" w:eastAsia="zh-CN"/>
          <w:rPrChange w:id="42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>c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43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ourses: Health Statistics</w:t>
      </w:r>
      <w:ins w:id="44" w:author="Baoshan Zhang" w:date="2025-04-21T11:32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45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46" w:author="笙陌" w:date="2025-04-28T10:39:3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7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(</w:t>
        </w:r>
      </w:ins>
      <w:ins w:id="48" w:author="笙陌" w:date="2025-04-28T10:39:36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96</w:t>
        </w:r>
      </w:ins>
      <w:ins w:id="50" w:author="笙陌" w:date="2025-04-28T10:39:37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)</w:t>
        </w:r>
      </w:ins>
      <w:ins w:id="52" w:author="Baoshan Zhang" w:date="2025-04-21T11:32:00Z">
        <w:del w:id="53" w:author="笙陌" w:date="2025-04-28T10:39:51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54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(</w:delText>
          </w:r>
        </w:del>
      </w:ins>
      <w:ins w:id="55" w:author="Baoshan Zhang" w:date="2025-04-21T11:37:00Z">
        <w:del w:id="56" w:author="笙陌" w:date="2025-04-28T10:39:51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57" w:author="笙陌" w:date="2025-04-28T13:01:02Z">
                <w:rPr>
                  <w:rFonts w:hint="eastAsia"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Input </w:delText>
          </w:r>
        </w:del>
      </w:ins>
      <w:ins w:id="58" w:author="Baoshan Zhang" w:date="2025-04-21T11:32:00Z">
        <w:del w:id="59" w:author="笙陌" w:date="2025-04-28T10:39:51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60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your scores)</w:delText>
          </w:r>
        </w:del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61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,</w:t>
      </w:r>
      <w:ins w:id="62" w:author="Baoshan Zhang" w:date="2025-04-21T11:31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63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64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Epidemiology</w:t>
      </w:r>
      <w:ins w:id="65" w:author="Baoshan Zhang" w:date="2025-04-21T22:16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66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67" w:author="Baoshan Zhang" w:date="2025-04-21T22:16:00Z">
        <w:del w:id="68" w:author="笙陌" w:date="2025-04-28T10:39:44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69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(A+/ 91) </w:delText>
          </w:r>
        </w:del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0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,</w:t>
      </w:r>
      <w:ins w:id="71" w:author="Baoshan Zhang" w:date="2025-04-21T11:31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72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3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Immunology,</w:t>
      </w:r>
      <w:ins w:id="74" w:author="Baoshan Zhang" w:date="2025-04-21T11:31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75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6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Pathology,</w:t>
      </w:r>
      <w:ins w:id="77" w:author="Baoshan Zhang" w:date="2025-04-21T11:31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78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9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Physiology,</w:t>
      </w:r>
      <w:ins w:id="80" w:author="Baoshan Zhang" w:date="2025-04-21T11:31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81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82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Database technology</w:t>
      </w:r>
    </w:p>
    <w:p w14:paraId="29E4156B">
      <w:pPr>
        <w:numPr>
          <w:ilvl w:val="0"/>
          <w:numId w:val="1"/>
        </w:numPr>
        <w:spacing w:after="120" w:afterLines="50" w:line="300" w:lineRule="exact"/>
        <w:ind w:hanging="357"/>
        <w:rPr>
          <w:ins w:id="83" w:author="Baoshan Zhang" w:date="2025-04-21T11:37:00Z"/>
          <w:del w:id="84" w:author="笙陌" w:date="2025-04-28T13:19:43Z"/>
          <w:rFonts w:ascii="Times New Roman" w:hAnsi="Times New Roman"/>
          <w:smallCaps/>
          <w:color w:val="auto"/>
          <w:sz w:val="24"/>
          <w:szCs w:val="20"/>
          <w:lang w:val="en-US" w:eastAsia="en-US"/>
          <w:rPrChange w:id="85" w:author="笙陌" w:date="2025-04-28T13:01:02Z">
            <w:rPr>
              <w:ins w:id="86" w:author="Baoshan Zhang" w:date="2025-04-21T11:37:00Z"/>
              <w:del w:id="87" w:author="笙陌" w:date="2025-04-28T13:19:43Z"/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</w:p>
    <w:p w14:paraId="5713D0F0">
      <w:pPr>
        <w:numPr>
          <w:ilvl w:val="0"/>
          <w:numId w:val="1"/>
        </w:numPr>
        <w:spacing w:after="120" w:afterLines="50" w:line="300" w:lineRule="exact"/>
        <w:ind w:hanging="357"/>
        <w:rPr>
          <w:ins w:id="88" w:author="Baoshan Zhang" w:date="2025-04-21T12:01:00Z"/>
          <w:del w:id="89" w:author="笙陌" w:date="2025-04-28T10:40:13Z"/>
          <w:rFonts w:ascii="Times New Roman" w:hAnsi="Times New Roman"/>
          <w:smallCaps/>
          <w:color w:val="auto"/>
          <w:sz w:val="24"/>
          <w:szCs w:val="20"/>
          <w:lang w:val="en-US" w:eastAsia="zh-CN"/>
          <w:rPrChange w:id="90" w:author="笙陌" w:date="2025-04-28T13:01:02Z">
            <w:rPr>
              <w:ins w:id="91" w:author="Baoshan Zhang" w:date="2025-04-21T12:01:00Z"/>
              <w:del w:id="92" w:author="笙陌" w:date="2025-04-28T10:40:13Z"/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ins w:id="93" w:author="Baoshan Zhang" w:date="2025-04-21T11:37:00Z">
        <w:del w:id="94" w:author="笙陌" w:date="2025-04-28T10:40:13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95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Any Honors</w:delText>
          </w:r>
        </w:del>
      </w:ins>
      <w:ins w:id="96" w:author="Baoshan Zhang" w:date="2025-04-21T22:17:00Z">
        <w:del w:id="97" w:author="笙陌" w:date="2025-04-28T10:40:13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98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 or Awards</w:delText>
          </w:r>
        </w:del>
      </w:ins>
      <w:ins w:id="99" w:author="Baoshan Zhang" w:date="2025-04-21T11:37:00Z">
        <w:del w:id="100" w:author="笙陌" w:date="2025-04-28T10:40:13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01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?</w:delText>
          </w:r>
        </w:del>
      </w:ins>
      <w:ins w:id="102" w:author="Baoshan Zhang" w:date="2025-04-21T22:17:00Z">
        <w:del w:id="103" w:author="笙陌" w:date="2025-04-28T10:40:13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04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 Fellowship; Scholarship</w:delText>
          </w:r>
        </w:del>
      </w:ins>
    </w:p>
    <w:p w14:paraId="57231CBB">
      <w:pPr>
        <w:numPr>
          <w:ilvl w:val="0"/>
          <w:numId w:val="1"/>
        </w:numPr>
        <w:spacing w:after="120" w:afterLines="50" w:line="300" w:lineRule="exact"/>
        <w:ind w:hanging="357"/>
        <w:rPr>
          <w:ins w:id="106" w:author="Baoshan Zhang" w:date="2025-04-21T22:19:00Z"/>
          <w:del w:id="107" w:author="笙陌" w:date="2025-04-28T10:40:13Z"/>
          <w:rFonts w:ascii="Times New Roman" w:hAnsi="Times New Roman"/>
          <w:smallCaps/>
          <w:color w:val="auto"/>
          <w:sz w:val="24"/>
          <w:szCs w:val="20"/>
          <w:lang w:val="en-US" w:eastAsia="zh-CN"/>
          <w:rPrChange w:id="108" w:author="笙陌" w:date="2025-04-28T13:01:02Z">
            <w:rPr>
              <w:ins w:id="109" w:author="Baoshan Zhang" w:date="2025-04-21T22:19:00Z"/>
              <w:del w:id="110" w:author="笙陌" w:date="2025-04-28T10:40:13Z"/>
              <w:rFonts w:ascii="Times New Roman" w:hAnsi="Times New Roman"/>
              <w:sz w:val="20"/>
              <w:szCs w:val="20"/>
              <w:lang w:val="en-US" w:eastAsia="zh-CN"/>
            </w:rPr>
          </w:rPrChange>
        </w:rPr>
        <w:pPrChange w:id="105" w:author="Baoshan Zhang" w:date="2025-04-21T22:19:00Z">
          <w:pPr>
            <w:spacing w:after="120" w:afterLines="50" w:line="300" w:lineRule="exact"/>
          </w:pPr>
        </w:pPrChange>
      </w:pPr>
      <w:ins w:id="111" w:author="Baoshan Zhang" w:date="2025-04-21T22:18:00Z">
        <w:del w:id="112" w:author="笙陌" w:date="2025-04-28T10:40:13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13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Overall Ranking (Ranking 5/40)</w:delText>
          </w:r>
        </w:del>
      </w:ins>
      <w:ins w:id="114" w:author="Baoshan Zhang" w:date="2025-04-21T22:19:00Z">
        <w:del w:id="115" w:author="笙陌" w:date="2025-04-28T10:40:13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16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; GPA</w:delText>
          </w:r>
        </w:del>
      </w:ins>
    </w:p>
    <w:p w14:paraId="25FDBADB">
      <w:pPr>
        <w:numPr>
          <w:ilvl w:val="0"/>
          <w:numId w:val="2"/>
          <w:ins w:id="118" w:author="笙陌" w:date="2025-04-28T13:17:52Z"/>
        </w:numPr>
        <w:spacing w:after="120" w:afterLines="50" w:line="300" w:lineRule="exact"/>
        <w:ind w:left="420" w:hanging="420"/>
        <w:rPr>
          <w:ins w:id="119" w:author="Baoshan Zhang" w:date="2025-04-21T22:19:00Z"/>
          <w:del w:id="120" w:author="笙陌" w:date="2025-06-11T03:26:44Z"/>
          <w:rFonts w:ascii="Times New Roman" w:hAnsi="Times New Roman"/>
          <w:color w:val="auto"/>
          <w:sz w:val="20"/>
          <w:szCs w:val="20"/>
          <w:lang w:val="en-US" w:eastAsia="zh-CN"/>
          <w:rPrChange w:id="121" w:author="笙陌" w:date="2025-04-28T10:56:31Z">
            <w:rPr>
              <w:ins w:id="122" w:author="Baoshan Zhang" w:date="2025-04-21T22:19:00Z"/>
              <w:del w:id="123" w:author="笙陌" w:date="2025-06-11T03:26:44Z"/>
              <w:rFonts w:ascii="Times New Roman" w:hAnsi="Times New Roman"/>
              <w:sz w:val="20"/>
              <w:szCs w:val="20"/>
              <w:lang w:val="en-US" w:eastAsia="zh-CN"/>
            </w:rPr>
          </w:rPrChange>
        </w:rPr>
        <w:pPrChange w:id="117" w:author="笙陌" w:date="2025-04-28T13:17:52Z">
          <w:pPr>
            <w:spacing w:after="120" w:afterLines="50" w:line="300" w:lineRule="exact"/>
          </w:pPr>
        </w:pPrChange>
      </w:pPr>
      <w:ins w:id="124" w:author="Baoshan Zhang" w:date="2025-04-21T22:19:00Z">
        <w:del w:id="125" w:author="笙陌" w:date="2025-06-11T03:26:44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26" w:author="笙陌" w:date="2025-04-28T10:56:31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Westlake University </w:delText>
          </w:r>
        </w:del>
      </w:ins>
      <w:ins w:id="127" w:author="Baoshan Zhang" w:date="2025-04-21T22:19:00Z">
        <w:del w:id="128" w:author="笙陌" w:date="2025-06-11T03:26:44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29" w:author="笙陌" w:date="2025-04-28T10:56:31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   </w:delText>
          </w:r>
        </w:del>
      </w:ins>
    </w:p>
    <w:p w14:paraId="73193804">
      <w:pPr>
        <w:numPr>
          <w:ilvl w:val="-1"/>
          <w:numId w:val="0"/>
        </w:numPr>
        <w:spacing w:after="120" w:afterLines="50" w:line="300" w:lineRule="exact"/>
        <w:ind w:left="0" w:firstLine="0"/>
        <w:rPr>
          <w:ins w:id="131" w:author="Baoshan Zhang" w:date="2025-04-21T22:18:00Z"/>
          <w:del w:id="132" w:author="笙陌" w:date="2025-04-28T11:10:19Z"/>
          <w:rFonts w:ascii="Times New Roman" w:hAnsi="Times New Roman"/>
          <w:smallCaps/>
          <w:color w:val="auto"/>
          <w:sz w:val="24"/>
          <w:szCs w:val="20"/>
          <w:lang w:val="en-US" w:eastAsia="zh-CN"/>
          <w:rPrChange w:id="133" w:author="笙陌" w:date="2025-04-28T12:00:22Z">
            <w:rPr>
              <w:ins w:id="134" w:author="Baoshan Zhang" w:date="2025-04-21T22:18:00Z"/>
              <w:del w:id="135" w:author="笙陌" w:date="2025-04-28T11:10:19Z"/>
              <w:rFonts w:ascii="Times New Roman" w:hAnsi="Times New Roman"/>
              <w:smallCaps/>
              <w:sz w:val="24"/>
              <w:szCs w:val="20"/>
              <w:lang w:val="en-US" w:eastAsia="zh-CN"/>
            </w:rPr>
          </w:rPrChange>
        </w:rPr>
        <w:pPrChange w:id="130" w:author="笙陌" w:date="2025-04-28T13:17:43Z">
          <w:pPr>
            <w:numPr>
              <w:ilvl w:val="0"/>
              <w:numId w:val="1"/>
            </w:numPr>
            <w:spacing w:after="120" w:afterLines="50" w:line="300" w:lineRule="exact"/>
            <w:ind w:left="720" w:hanging="357"/>
          </w:pPr>
        </w:pPrChange>
      </w:pPr>
      <w:ins w:id="136" w:author="Baoshan Zhang" w:date="2025-04-21T22:19:00Z">
        <w:del w:id="137" w:author="笙陌" w:date="2025-06-11T03:26:44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38" w:author="笙陌" w:date="2025-04-28T10:56:31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tab/>
          </w:r>
        </w:del>
      </w:ins>
      <w:ins w:id="139" w:author="Baoshan Zhang" w:date="2025-04-21T22:19:00Z">
        <w:del w:id="140" w:author="笙陌" w:date="2025-04-28T11:10:19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41" w:author="笙陌" w:date="2025-04-28T10:56:31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Visiting Student</w:delText>
          </w:r>
        </w:del>
      </w:ins>
      <w:ins w:id="142" w:author="Baoshan Zhang" w:date="2025-04-21T22:19:00Z">
        <w:del w:id="143" w:author="笙陌" w:date="2025-04-28T11:10:19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144" w:author="笙陌" w:date="2025-04-28T12:00:2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 </w:delText>
          </w:r>
        </w:del>
      </w:ins>
    </w:p>
    <w:p w14:paraId="0E4C0852">
      <w:pPr>
        <w:numPr>
          <w:ilvl w:val="0"/>
          <w:numId w:val="0"/>
        </w:numPr>
        <w:spacing w:after="120" w:afterLines="50" w:line="300" w:lineRule="exact"/>
        <w:ind w:left="0" w:firstLine="0"/>
        <w:rPr>
          <w:del w:id="146" w:author="笙陌" w:date="2025-04-28T13:19:57Z"/>
          <w:rFonts w:hint="eastAsia" w:ascii="Times New Roman" w:hAnsi="Times New Roman"/>
          <w:smallCaps/>
          <w:color w:val="auto"/>
          <w:sz w:val="24"/>
          <w:szCs w:val="20"/>
          <w:lang w:val="en-US" w:eastAsia="zh-CN"/>
          <w:rPrChange w:id="147" w:author="笙陌" w:date="2025-04-28T12:00:22Z">
            <w:rPr>
              <w:del w:id="148" w:author="笙陌" w:date="2025-04-28T13:19:57Z"/>
              <w:rFonts w:hint="eastAsia" w:ascii="Times New Roman" w:hAnsi="Times New Roman"/>
              <w:smallCaps/>
              <w:sz w:val="24"/>
              <w:szCs w:val="20"/>
              <w:lang w:val="en-US" w:eastAsia="zh-CN"/>
            </w:rPr>
          </w:rPrChange>
        </w:rPr>
        <w:pPrChange w:id="145" w:author="Baoshan Zhang" w:date="2025-04-21T22:19:00Z">
          <w:pPr>
            <w:numPr>
              <w:ilvl w:val="0"/>
              <w:numId w:val="1"/>
            </w:numPr>
            <w:spacing w:after="120" w:afterLines="50" w:line="300" w:lineRule="exact"/>
            <w:ind w:left="720" w:hanging="357"/>
          </w:pPr>
        </w:pPrChange>
      </w:pPr>
    </w:p>
    <w:p w14:paraId="09A6E99A">
      <w:pPr>
        <w:pBdr>
          <w:bottom w:val="single" w:color="auto" w:sz="4" w:space="1"/>
        </w:pBdr>
        <w:spacing w:after="0" w:line="300" w:lineRule="exact"/>
        <w:outlineLvl w:val="0"/>
        <w:rPr>
          <w:rFonts w:ascii="Times New Roman" w:hAnsi="Times New Roman"/>
          <w:smallCaps/>
          <w:color w:val="auto"/>
          <w:sz w:val="24"/>
          <w:szCs w:val="20"/>
          <w:lang w:val="en-US" w:eastAsia="zh-CN"/>
          <w:rPrChange w:id="149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smallCaps/>
          <w:color w:val="auto"/>
          <w:sz w:val="24"/>
          <w:szCs w:val="20"/>
          <w:lang w:val="en-US" w:eastAsia="zh-CN"/>
          <w:rPrChange w:id="150" w:author="笙陌" w:date="2025-04-28T13:01:02Z">
            <w:rPr>
              <w:rFonts w:hint="eastAsia" w:ascii="Times New Roman" w:hAnsi="Times New Roman"/>
              <w:smallCaps/>
              <w:sz w:val="24"/>
              <w:szCs w:val="20"/>
              <w:lang w:val="en-US" w:eastAsia="zh-CN"/>
            </w:rPr>
          </w:rPrChange>
        </w:rPr>
        <w:t>Publications</w:t>
      </w:r>
    </w:p>
    <w:p w14:paraId="55C9ACD7">
      <w:pPr>
        <w:numPr>
          <w:ilvl w:val="0"/>
          <w:numId w:val="1"/>
        </w:numPr>
        <w:spacing w:after="0" w:line="300" w:lineRule="exact"/>
        <w:ind w:hanging="357"/>
        <w:rPr>
          <w:ins w:id="151" w:author="笙陌" w:date="2025-06-11T03:39:54Z"/>
          <w:rFonts w:hint="eastAsia" w:ascii="Times New Roman" w:hAnsi="Times New Roman"/>
          <w:color w:val="auto"/>
          <w:sz w:val="20"/>
          <w:szCs w:val="20"/>
          <w:lang w:val="en-US"/>
        </w:rPr>
      </w:pPr>
      <w:ins w:id="152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</w:rPr>
          <w:t>Wang, Y. (2023). The influence and mechanism of the nervous system and other factors inducing anxiety-like behavior in animal models. Lecture Notes in Education Psychology and Public Media, 30, 160–166.</w:t>
        </w:r>
      </w:ins>
    </w:p>
    <w:p w14:paraId="31EDD6D2">
      <w:pPr>
        <w:numPr>
          <w:ilvl w:val="0"/>
          <w:numId w:val="1"/>
        </w:numPr>
        <w:spacing w:after="0" w:line="300" w:lineRule="exact"/>
        <w:ind w:hanging="357"/>
        <w:rPr>
          <w:ins w:id="153" w:author="笙陌" w:date="2025-06-11T03:39:54Z"/>
          <w:rFonts w:hint="eastAsia" w:ascii="Times New Roman" w:hAnsi="Times New Roman"/>
          <w:color w:val="auto"/>
          <w:sz w:val="20"/>
          <w:szCs w:val="20"/>
          <w:lang w:val="en-US"/>
        </w:rPr>
      </w:pPr>
      <w:ins w:id="154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</w:rPr>
          <w:t>Wang, Y. (2024). Analyzing sing</w:t>
        </w:r>
      </w:ins>
      <w:ins w:id="155" w:author="笙陌" w:date="2025-06-11T03:39:54Z">
        <w:r>
          <w:rPr>
            <w:rFonts w:hint="eastAsia" w:ascii="Times New Roman" w:hAnsi="Times New Roman"/>
            <w:color w:val="auto"/>
            <w:sz w:val="21"/>
            <w:szCs w:val="21"/>
            <w:lang w:val="en-US"/>
            <w:rPrChange w:id="156" w:author="笙陌" w:date="2025-06-11T03:51:38Z">
              <w:rPr>
                <w:rFonts w:hint="eastAsia" w:ascii="Times New Roman" w:hAnsi="Times New Roman"/>
                <w:color w:val="auto"/>
                <w:sz w:val="20"/>
                <w:szCs w:val="20"/>
                <w:lang w:val="en-US"/>
              </w:rPr>
            </w:rPrChange>
          </w:rPr>
          <w:t>le-cell transcriptom</w:t>
        </w:r>
      </w:ins>
      <w:ins w:id="157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</w:rPr>
          <w:t>e sequencing data reveals immunological mechanisms of microglia-associated diseases. Paper presented at ICBioMed 2024. Published in Theoretical and Natural Science (Print ISSN: 2753-8818).</w:t>
        </w:r>
      </w:ins>
    </w:p>
    <w:p w14:paraId="635C6A3F">
      <w:pPr>
        <w:numPr>
          <w:ilvl w:val="0"/>
          <w:numId w:val="1"/>
        </w:numPr>
        <w:spacing w:after="0" w:line="300" w:lineRule="exact"/>
        <w:ind w:hanging="357"/>
        <w:rPr>
          <w:del w:id="158" w:author="笙陌" w:date="2025-06-11T03:39:54Z"/>
          <w:rFonts w:hint="eastAsia" w:ascii="Times New Roman" w:hAnsi="Times New Roman"/>
          <w:color w:val="auto"/>
          <w:sz w:val="20"/>
          <w:szCs w:val="20"/>
          <w:lang w:val="en-US"/>
          <w:rPrChange w:id="159" w:author="笙陌" w:date="2025-04-28T13:01:02Z">
            <w:rPr>
              <w:del w:id="160" w:author="笙陌" w:date="2025-06-11T03:39:54Z"/>
              <w:rFonts w:hint="eastAsia" w:ascii="Times New Roman" w:hAnsi="Times New Roman"/>
              <w:sz w:val="20"/>
              <w:szCs w:val="20"/>
              <w:lang w:val="en-US"/>
            </w:rPr>
          </w:rPrChange>
        </w:rPr>
      </w:pPr>
      <w:del w:id="161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162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Yida Wang. </w:delText>
        </w:r>
      </w:del>
      <w:del w:id="163" w:author="笙陌" w:date="2025-06-11T03:39:54Z">
        <w:r>
          <w:rPr>
            <w:rFonts w:hint="eastAsia" w:ascii="Times New Roman" w:hAnsi="Times New Roman"/>
            <w:i/>
            <w:iCs/>
            <w:color w:val="auto"/>
            <w:sz w:val="20"/>
            <w:szCs w:val="20"/>
            <w:lang w:val="en-US"/>
            <w:rPrChange w:id="164" w:author="笙陌" w:date="2025-04-28T13:01:02Z">
              <w:rPr>
                <w:rFonts w:hint="eastAsia" w:ascii="Times New Roman" w:hAnsi="Times New Roman"/>
                <w:i/>
                <w:iCs/>
                <w:sz w:val="20"/>
                <w:szCs w:val="20"/>
                <w:lang w:val="en-US"/>
              </w:rPr>
            </w:rPrChange>
          </w:rPr>
          <w:delText>The Influence and Mechanism of the Nervous System and Other Factors Inducing Anxiety-like Behavior in Animal Models</w:delText>
        </w:r>
      </w:del>
      <w:del w:id="165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166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. </w:delText>
        </w:r>
      </w:del>
      <w:del w:id="167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highlight w:val="yellow"/>
            <w:lang w:val="en-US"/>
            <w:rPrChange w:id="168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>LNEP (2023)</w:delText>
        </w:r>
      </w:del>
      <w:del w:id="169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170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 Vol. 30: 160-166. DOI: 10.54254/2753-7048/30/20231617</w:delText>
        </w:r>
      </w:del>
    </w:p>
    <w:p w14:paraId="6B64E0A8">
      <w:pPr>
        <w:numPr>
          <w:ilvl w:val="0"/>
          <w:numId w:val="1"/>
        </w:numPr>
        <w:spacing w:after="120" w:afterLines="50" w:line="300" w:lineRule="exact"/>
        <w:ind w:hanging="357"/>
        <w:rPr>
          <w:del w:id="171" w:author="笙陌" w:date="2025-06-11T03:39:54Z"/>
          <w:rFonts w:hint="eastAsia" w:ascii="Times New Roman" w:hAnsi="Times New Roman"/>
          <w:color w:val="auto"/>
          <w:sz w:val="20"/>
          <w:szCs w:val="20"/>
          <w:lang w:val="en-US"/>
          <w:rPrChange w:id="172" w:author="笙陌" w:date="2025-04-28T13:01:02Z">
            <w:rPr>
              <w:del w:id="173" w:author="笙陌" w:date="2025-06-11T03:39:54Z"/>
              <w:rFonts w:ascii="Times New Roman" w:hAnsi="Times New Roman"/>
              <w:sz w:val="20"/>
              <w:szCs w:val="20"/>
              <w:lang w:val="en-US"/>
            </w:rPr>
          </w:rPrChange>
        </w:rPr>
      </w:pPr>
      <w:del w:id="174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175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>Yida Wang</w:delText>
        </w:r>
      </w:del>
      <w:ins w:id="176" w:author="Baoshan Zhang" w:date="2025-04-21T22:21:00Z">
        <w:del w:id="177" w:author="笙陌" w:date="2025-06-11T03:39:54Z">
          <w:r>
            <w:rPr>
              <w:rFonts w:hint="eastAsia" w:ascii="Times New Roman" w:hAnsi="Times New Roman"/>
              <w:color w:val="auto"/>
              <w:sz w:val="20"/>
              <w:szCs w:val="20"/>
              <w:lang w:val="en-US"/>
              <w:rPrChange w:id="178" w:author="笙陌" w:date="2025-04-28T13:01:02Z">
                <w:rPr>
                  <w:rFonts w:ascii="Times New Roman" w:hAnsi="Times New Roman"/>
                  <w:sz w:val="20"/>
                  <w:szCs w:val="20"/>
                  <w:lang w:val="en-US"/>
                </w:rPr>
              </w:rPrChange>
            </w:rPr>
            <w:delText xml:space="preserve">. </w:delText>
          </w:r>
        </w:del>
      </w:ins>
      <w:del w:id="179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180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. </w:delText>
        </w:r>
      </w:del>
      <w:del w:id="181" w:author="笙陌" w:date="2025-06-11T03:39:54Z">
        <w:r>
          <w:rPr>
            <w:rFonts w:hint="eastAsia" w:ascii="Times New Roman" w:hAnsi="Times New Roman"/>
            <w:i/>
            <w:iCs/>
            <w:color w:val="auto"/>
            <w:sz w:val="20"/>
            <w:szCs w:val="20"/>
            <w:lang w:val="en-US" w:eastAsia="zh-CN"/>
            <w:rPrChange w:id="182" w:author="笙陌" w:date="2025-04-28T13:01:02Z">
              <w:rPr>
                <w:rFonts w:hint="eastAsia" w:ascii="Times New Roman" w:hAnsi="Times New Roman"/>
                <w:i/>
                <w:iCs/>
                <w:sz w:val="20"/>
                <w:szCs w:val="20"/>
                <w:lang w:val="en-US" w:eastAsia="zh-CN"/>
              </w:rPr>
            </w:rPrChange>
          </w:rPr>
          <w:delText>Analyzing Single-Cell Transcriptome Sequencing Data Reveals Immunological Mechanisms of Microglia-Associated Diseases.</w:delText>
        </w:r>
      </w:del>
      <w:del w:id="183" w:author="笙陌" w:date="2025-06-11T03:39:54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184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Accepted by ICBioMed 2024 (Paper ID: ICBM_1320). Published in Theoretical and Natural Science (TNS) (Print ISSN 2753-8818).</w:delText>
        </w:r>
      </w:del>
    </w:p>
    <w:p w14:paraId="6FC7B1F4">
      <w:pPr>
        <w:pBdr>
          <w:bottom w:val="single" w:color="auto" w:sz="6" w:space="1"/>
        </w:pBdr>
        <w:spacing w:after="0" w:line="300" w:lineRule="exact"/>
        <w:outlineLvl w:val="0"/>
        <w:rPr>
          <w:ins w:id="185" w:author="Baoshan Zhang" w:date="2025-04-21T11:37:00Z"/>
          <w:rFonts w:ascii="Times New Roman" w:hAnsi="Times New Roman"/>
          <w:smallCaps/>
          <w:color w:val="auto"/>
          <w:sz w:val="24"/>
          <w:szCs w:val="20"/>
          <w:lang w:val="en-US"/>
          <w:rPrChange w:id="186" w:author="笙陌" w:date="2025-04-28T13:01:02Z">
            <w:rPr>
              <w:ins w:id="187" w:author="Baoshan Zhang" w:date="2025-04-21T11:37:00Z"/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</w:pPr>
    </w:p>
    <w:p w14:paraId="180B6AD8">
      <w:pPr>
        <w:pBdr>
          <w:bottom w:val="single" w:color="auto" w:sz="6" w:space="1"/>
        </w:pBdr>
        <w:spacing w:after="0" w:line="300" w:lineRule="exact"/>
        <w:outlineLvl w:val="0"/>
        <w:rPr>
          <w:rFonts w:ascii="Times New Roman" w:hAnsi="Times New Roman"/>
          <w:smallCaps/>
          <w:color w:val="auto"/>
          <w:sz w:val="24"/>
          <w:szCs w:val="20"/>
          <w:lang w:val="en-US"/>
          <w:rPrChange w:id="188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</w:pPr>
      <w:r>
        <w:rPr>
          <w:rFonts w:ascii="Times New Roman" w:hAnsi="Times New Roman"/>
          <w:smallCaps/>
          <w:color w:val="auto"/>
          <w:sz w:val="24"/>
          <w:szCs w:val="20"/>
          <w:lang w:val="en-US"/>
          <w:rPrChange w:id="189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  <w:t>Research Experience</w:t>
      </w:r>
    </w:p>
    <w:p w14:paraId="090EA3D5">
      <w:pPr>
        <w:tabs>
          <w:tab w:val="right" w:pos="9720"/>
        </w:tabs>
        <w:spacing w:after="0" w:line="300" w:lineRule="exact"/>
        <w:jc w:val="distribute"/>
        <w:rPr>
          <w:rFonts w:ascii="Times New Roman Bold" w:hAnsi="Times New Roman Bold" w:cs="Times New Roman Bold"/>
          <w:color w:val="auto"/>
          <w:sz w:val="20"/>
          <w:szCs w:val="20"/>
          <w:lang w:val="en-US" w:eastAsia="zh-CN"/>
          <w:rPrChange w:id="190" w:author="笙陌" w:date="2025-04-28T13:01:02Z">
            <w:rPr>
              <w:rFonts w:ascii="Times New Roman Bold" w:hAnsi="Times New Roman Bold" w:cs="Times New Roman Bold"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 Bold" w:hAnsi="Times New Roman Bold" w:cs="Times New Roman Bold"/>
          <w:b/>
          <w:bCs/>
          <w:color w:val="auto"/>
          <w:sz w:val="20"/>
          <w:szCs w:val="20"/>
          <w:lang w:val="en-US" w:eastAsia="zh-CN"/>
          <w:rPrChange w:id="191" w:author="笙陌" w:date="2025-04-28T13:01:02Z">
            <w:rPr>
              <w:rFonts w:hint="eastAsia" w:ascii="Times New Roman Bold" w:hAnsi="Times New Roman Bold" w:cs="Times New Roman Bold"/>
              <w:b/>
              <w:bCs/>
              <w:sz w:val="20"/>
              <w:szCs w:val="20"/>
              <w:lang w:val="en-US" w:eastAsia="zh-CN"/>
            </w:rPr>
          </w:rPrChange>
        </w:rPr>
        <w:t>T</w:t>
      </w:r>
      <w:r>
        <w:rPr>
          <w:rFonts w:hint="eastAsia" w:ascii="Times New Roman Bold" w:hAnsi="Times New Roman Bold" w:cs="Times New Roman Bold"/>
          <w:b/>
          <w:bCs/>
          <w:color w:val="auto"/>
          <w:sz w:val="20"/>
          <w:szCs w:val="20"/>
          <w:lang w:val="en-US"/>
          <w:rPrChange w:id="192" w:author="笙陌" w:date="2025-04-28T13:01:02Z">
            <w:rPr>
              <w:rFonts w:hint="eastAsia" w:ascii="Times New Roman Bold" w:hAnsi="Times New Roman Bold" w:cs="Times New Roman Bold"/>
              <w:b/>
              <w:bCs/>
              <w:sz w:val="20"/>
              <w:szCs w:val="20"/>
              <w:lang w:val="en-US"/>
            </w:rPr>
          </w:rPrChange>
        </w:rPr>
        <w:t>he Epigenetics Laboratory,</w:t>
      </w:r>
      <w:r>
        <w:rPr>
          <w:rFonts w:hint="eastAsia" w:ascii="Times New Roman Bold" w:hAnsi="Times New Roman Bold" w:cs="Times New Roman Bold"/>
          <w:b/>
          <w:bCs/>
          <w:color w:val="auto"/>
          <w:sz w:val="20"/>
          <w:szCs w:val="20"/>
          <w:lang w:val="en-US" w:eastAsia="zh-CN"/>
          <w:rPrChange w:id="193" w:author="笙陌" w:date="2025-04-28T13:01:02Z">
            <w:rPr>
              <w:rFonts w:hint="eastAsia" w:ascii="Times New Roman Bold" w:hAnsi="Times New Roman Bold" w:cs="Times New Roman Bold"/>
              <w:b/>
              <w:bCs/>
              <w:sz w:val="20"/>
              <w:szCs w:val="20"/>
              <w:lang w:val="en-US" w:eastAsia="zh-CN"/>
            </w:rPr>
          </w:rPrChange>
        </w:rPr>
        <w:t xml:space="preserve"> </w:t>
      </w:r>
      <w:r>
        <w:rPr>
          <w:rFonts w:hint="eastAsia" w:ascii="Times New Roman Bold" w:hAnsi="Times New Roman Bold" w:cs="Times New Roman Bold"/>
          <w:b/>
          <w:bCs/>
          <w:color w:val="auto"/>
          <w:sz w:val="20"/>
          <w:szCs w:val="20"/>
          <w:lang w:val="en-US"/>
          <w:rPrChange w:id="194" w:author="笙陌" w:date="2025-04-28T13:01:02Z">
            <w:rPr>
              <w:rFonts w:hint="eastAsia" w:ascii="Times New Roman Bold" w:hAnsi="Times New Roman Bold" w:cs="Times New Roman Bold"/>
              <w:b/>
              <w:bCs/>
              <w:sz w:val="20"/>
              <w:szCs w:val="20"/>
              <w:lang w:val="en-US"/>
            </w:rPr>
          </w:rPrChange>
        </w:rPr>
        <w:t>Max Planck Institute for Heart and Lung Research</w:t>
      </w:r>
      <w:r>
        <w:rPr>
          <w:rFonts w:hint="eastAsia" w:ascii="Times New Roman Bold" w:hAnsi="Times New Roman Bold" w:cs="Times New Roman Bold"/>
          <w:b/>
          <w:bCs/>
          <w:color w:val="auto"/>
          <w:sz w:val="20"/>
          <w:szCs w:val="20"/>
          <w:lang w:val="en-US" w:eastAsia="zh-CN"/>
          <w:rPrChange w:id="195" w:author="笙陌" w:date="2025-04-28T13:01:02Z">
            <w:rPr>
              <w:rFonts w:hint="eastAsia" w:ascii="Times New Roman Bold" w:hAnsi="Times New Roman Bold" w:cs="Times New Roman Bold"/>
              <w:b/>
              <w:bCs/>
              <w:sz w:val="20"/>
              <w:szCs w:val="20"/>
              <w:lang w:val="en-US" w:eastAsia="zh-CN"/>
            </w:rPr>
          </w:rPrChange>
        </w:rPr>
        <w:t xml:space="preserve">         </w:t>
      </w:r>
      <w:r>
        <w:rPr>
          <w:rFonts w:hint="eastAsia" w:ascii="Times New Roman Bold" w:hAnsi="Times New Roman Bold" w:cs="Times New Roman Bold"/>
          <w:color w:val="auto"/>
          <w:sz w:val="20"/>
          <w:szCs w:val="20"/>
          <w:lang w:val="en-US" w:eastAsia="zh-CN"/>
          <w:rPrChange w:id="196" w:author="笙陌" w:date="2025-04-28T13:01:02Z">
            <w:rPr>
              <w:rFonts w:hint="eastAsia" w:ascii="Times New Roman Bold" w:hAnsi="Times New Roman Bold" w:cs="Times New Roman Bold"/>
              <w:sz w:val="20"/>
              <w:szCs w:val="20"/>
              <w:lang w:val="en-US" w:eastAsia="zh-CN"/>
            </w:rPr>
          </w:rPrChange>
        </w:rPr>
        <w:t>Bad Nauheim, Germany</w:t>
      </w:r>
    </w:p>
    <w:p w14:paraId="11AFE12C">
      <w:pPr>
        <w:tabs>
          <w:tab w:val="left" w:pos="8502"/>
        </w:tabs>
        <w:spacing w:after="0" w:line="300" w:lineRule="exact"/>
        <w:rPr>
          <w:rFonts w:hint="default" w:ascii="Times New Roman Bold" w:hAnsi="Times New Roman Bold" w:cs="Times New Roman Bold"/>
          <w:b/>
          <w:bCs/>
          <w:color w:val="auto"/>
          <w:sz w:val="20"/>
          <w:szCs w:val="20"/>
          <w:lang w:val="en-US" w:eastAsia="zh-CN"/>
          <w:rPrChange w:id="197" w:author="笙陌" w:date="2025-04-28T13:01:02Z">
            <w:rPr>
              <w:rFonts w:hint="default" w:ascii="Times New Roman Bold" w:hAnsi="Times New Roman Bold" w:cs="Times New Roman Bold"/>
              <w:b/>
              <w:bCs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 Bold" w:hAnsi="Times New Roman Bold" w:cs="Times New Roman Bold"/>
          <w:b/>
          <w:bCs/>
          <w:color w:val="auto"/>
          <w:sz w:val="20"/>
          <w:szCs w:val="20"/>
          <w:lang w:val="en-US" w:eastAsia="zh-CN"/>
          <w:rPrChange w:id="198" w:author="笙陌" w:date="2025-04-28T13:01:02Z">
            <w:rPr>
              <w:rFonts w:hint="eastAsia" w:ascii="Times New Roman Bold" w:hAnsi="Times New Roman Bold" w:cs="Times New Roman Bold"/>
              <w:b/>
              <w:bCs/>
              <w:sz w:val="20"/>
              <w:szCs w:val="20"/>
              <w:lang w:val="en-US" w:eastAsia="zh-CN"/>
            </w:rPr>
          </w:rPrChange>
        </w:rPr>
        <w:t xml:space="preserve">Research on </w:t>
      </w:r>
      <w:del w:id="199" w:author="笙陌" w:date="2025-04-28T11:29:27Z">
        <w:r>
          <w:rPr>
            <w:rFonts w:hint="default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00" w:author="笙陌" w:date="2025-04-28T13:01:02Z"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genetic mechanism</w:delText>
        </w:r>
      </w:del>
      <w:ins w:id="201" w:author="笙陌" w:date="2025-04-28T11:29:27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02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mi</w:t>
        </w:r>
      </w:ins>
      <w:ins w:id="203" w:author="笙陌" w:date="2025-04-28T11:29:28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04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c</w:t>
        </w:r>
      </w:ins>
      <w:ins w:id="205" w:author="笙陌" w:date="2025-04-28T11:29:29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06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ro</w:t>
        </w:r>
      </w:ins>
      <w:ins w:id="207" w:author="笙陌" w:date="2025-04-28T11:29:3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08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gl</w:t>
        </w:r>
      </w:ins>
      <w:ins w:id="209" w:author="笙陌" w:date="2025-04-28T11:29:31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10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ia</w:t>
        </w:r>
      </w:ins>
      <w:r>
        <w:rPr>
          <w:rFonts w:hint="eastAsia" w:ascii="Times New Roman Bold" w:hAnsi="Times New Roman Bold" w:cs="Times New Roman Bold"/>
          <w:b/>
          <w:bCs/>
          <w:color w:val="auto"/>
          <w:sz w:val="20"/>
          <w:szCs w:val="20"/>
          <w:lang w:val="en-US" w:eastAsia="zh-CN"/>
          <w:rPrChange w:id="211" w:author="笙陌" w:date="2025-04-28T13:01:02Z">
            <w:rPr>
              <w:rFonts w:hint="eastAsia" w:ascii="Times New Roman Bold" w:hAnsi="Times New Roman Bold" w:cs="Times New Roman Bold"/>
              <w:b/>
              <w:bCs/>
              <w:sz w:val="20"/>
              <w:szCs w:val="20"/>
              <w:lang w:val="en-US" w:eastAsia="zh-CN"/>
            </w:rPr>
          </w:rPrChange>
        </w:rPr>
        <w:t xml:space="preserve"> in</w:t>
      </w:r>
      <w:ins w:id="212" w:author="笙陌" w:date="2025-04-28T11:30:0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13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del w:id="214" w:author="笙陌" w:date="2025-04-28T11:29:38Z">
        <w:r>
          <w:rPr>
            <w:rFonts w:hint="default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15" w:author="笙陌" w:date="2025-04-28T13:01:02Z"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 xml:space="preserve"> liver</w:delText>
        </w:r>
      </w:del>
      <w:ins w:id="216" w:author="Baoshan Zhang" w:date="2025-04-21T22:54:00Z">
        <w:del w:id="217" w:author="笙陌" w:date="2025-04-28T11:29:38Z">
          <w:r>
            <w:rPr>
              <w:rFonts w:hint="default" w:ascii="Times New Roman Bold" w:hAnsi="Times New Roman Bold" w:cs="Times New Roman Bold"/>
              <w:b/>
              <w:bCs/>
              <w:color w:val="auto"/>
              <w:sz w:val="20"/>
              <w:szCs w:val="20"/>
              <w:lang w:val="en-US" w:eastAsia="zh-CN"/>
              <w:rPrChange w:id="218" w:author="笙陌" w:date="2025-04-28T13:01:02Z">
                <w:rPr>
                  <w:rFonts w:hint="default" w:ascii="Times New Roman Bold" w:hAnsi="Times New Roman Bold" w:cs="Times New Roman Bold"/>
                  <w:b/>
                  <w:bCs/>
                  <w:sz w:val="20"/>
                  <w:szCs w:val="20"/>
                  <w:lang w:val="en-US" w:eastAsia="zh-CN"/>
                </w:rPr>
              </w:rPrChange>
            </w:rPr>
            <w:delText xml:space="preserve"> </w:delText>
          </w:r>
        </w:del>
      </w:ins>
      <w:del w:id="219" w:author="笙陌" w:date="2025-04-28T11:29:38Z">
        <w:r>
          <w:rPr>
            <w:rFonts w:hint="default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20" w:author="笙陌" w:date="2025-04-28T13:01:02Z"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cancer</w:delText>
        </w:r>
      </w:del>
      <w:ins w:id="221" w:author="笙陌" w:date="2025-04-28T11:29:38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22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A</w:t>
        </w:r>
      </w:ins>
      <w:ins w:id="223" w:author="笙陌" w:date="2025-04-28T11:29:39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24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lzhe</w:t>
        </w:r>
      </w:ins>
      <w:ins w:id="225" w:author="笙陌" w:date="2025-04-28T11:29:4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26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i</w:t>
        </w:r>
      </w:ins>
      <w:ins w:id="227" w:author="笙陌" w:date="2025-04-28T11:29:41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28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mer</w:t>
        </w:r>
      </w:ins>
      <w:ins w:id="229" w:author="笙陌" w:date="2025-04-28T11:29:44Z">
        <w:r>
          <w:rPr>
            <w:rFonts w:hint="default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30" w:author="笙陌" w:date="2025-04-28T13:01:02Z"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’</w:t>
        </w:r>
      </w:ins>
      <w:ins w:id="231" w:author="笙陌" w:date="2025-04-28T11:29:44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32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s</w:t>
        </w:r>
      </w:ins>
      <w:ins w:id="233" w:author="笙陌" w:date="2025-04-28T11:29:45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34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235" w:author="笙陌" w:date="2025-04-28T11:29:5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36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Di</w:t>
        </w:r>
      </w:ins>
      <w:ins w:id="237" w:author="笙陌" w:date="2025-04-28T11:29:51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38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s</w:t>
        </w:r>
      </w:ins>
      <w:ins w:id="239" w:author="笙陌" w:date="2025-04-28T11:29:52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240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>ease</w:t>
        </w:r>
      </w:ins>
    </w:p>
    <w:p w14:paraId="235E10B4">
      <w:pPr>
        <w:tabs>
          <w:tab w:val="left" w:pos="8502"/>
        </w:tabs>
        <w:spacing w:after="0" w:line="300" w:lineRule="exact"/>
        <w:jc w:val="distribute"/>
        <w:rPr>
          <w:rFonts w:ascii="Times New Roman" w:hAnsi="Times New Roman"/>
          <w:color w:val="000000" w:themeColor="text1"/>
          <w:sz w:val="20"/>
          <w:szCs w:val="20"/>
          <w:highlight w:val="none"/>
          <w:lang w:val="en-US" w:eastAsia="zh-CN"/>
          <w:rPrChange w:id="241" w:author="笙陌" w:date="2025-04-28T13:20:40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Times New Roman Bold" w:hAnsi="Times New Roman Bold" w:cs="Times New Roman Bold"/>
          <w:color w:val="auto"/>
          <w:sz w:val="20"/>
          <w:szCs w:val="20"/>
          <w:lang w:val="en-US" w:eastAsia="zh-CN"/>
          <w:rPrChange w:id="242" w:author="笙陌" w:date="2025-04-28T13:01:02Z">
            <w:rPr>
              <w:rFonts w:hint="eastAsia" w:ascii="Times New Roman Bold" w:hAnsi="Times New Roman Bold" w:cs="Times New Roman Bold"/>
              <w:sz w:val="20"/>
              <w:szCs w:val="20"/>
              <w:lang w:val="en-US" w:eastAsia="zh-CN"/>
            </w:rPr>
          </w:rPrChange>
        </w:rPr>
        <w:t xml:space="preserve">Research </w:t>
      </w:r>
      <w:ins w:id="243" w:author="笙陌" w:date="2025-04-28T11:24:54Z">
        <w:r>
          <w:rPr>
            <w:rFonts w:hint="eastAsia"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44" w:author="笙陌" w:date="2025-04-28T13:01:02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t>A</w:t>
        </w:r>
      </w:ins>
      <w:ins w:id="245" w:author="笙陌" w:date="2025-04-28T11:24:57Z">
        <w:r>
          <w:rPr>
            <w:rFonts w:hint="eastAsia"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46" w:author="笙陌" w:date="2025-04-28T13:01:02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t>ss</w:t>
        </w:r>
      </w:ins>
      <w:ins w:id="247" w:author="笙陌" w:date="2025-04-28T11:25:00Z">
        <w:r>
          <w:rPr>
            <w:rFonts w:hint="eastAsia"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48" w:author="笙陌" w:date="2025-04-28T13:01:02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t>is</w:t>
        </w:r>
      </w:ins>
      <w:ins w:id="249" w:author="笙陌" w:date="2025-04-28T11:25:01Z">
        <w:r>
          <w:rPr>
            <w:rFonts w:hint="eastAsia"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50" w:author="笙陌" w:date="2025-04-28T13:01:02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t>t</w:t>
        </w:r>
      </w:ins>
      <w:ins w:id="251" w:author="笙陌" w:date="2025-04-28T11:25:02Z">
        <w:r>
          <w:rPr>
            <w:rFonts w:hint="eastAsia"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52" w:author="笙陌" w:date="2025-04-28T13:01:02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t>ant</w:t>
        </w:r>
      </w:ins>
      <w:ins w:id="253" w:author="Baoshan Zhang" w:date="2025-04-21T11:58:00Z">
        <w:del w:id="254" w:author="笙陌" w:date="2025-04-28T11:25:10Z">
          <w:r>
            <w:rPr>
              <w:rFonts w:ascii="Times New Roman Bold" w:hAnsi="Times New Roman Bold" w:cs="Times New Roman Bold"/>
              <w:color w:val="auto"/>
              <w:sz w:val="20"/>
              <w:szCs w:val="20"/>
              <w:lang w:val="en-US" w:eastAsia="zh-CN"/>
              <w:rPrChange w:id="255" w:author="笙陌" w:date="2025-04-28T13:01:02Z">
                <w:rPr>
                  <w:rFonts w:ascii="Times New Roman Bold" w:hAnsi="Times New Roman Bold" w:cs="Times New Roman Bold"/>
                  <w:sz w:val="20"/>
                  <w:szCs w:val="20"/>
                  <w:lang w:val="en-US" w:eastAsia="zh-CN"/>
                </w:rPr>
              </w:rPrChange>
            </w:rPr>
            <w:delText>Assistant</w:delText>
          </w:r>
        </w:del>
      </w:ins>
      <w:ins w:id="256" w:author="Baoshan Zhang" w:date="2025-04-21T11:58:00Z">
        <w:r>
          <w:rPr>
            <w:rFonts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57" w:author="笙陌" w:date="2025-04-28T13:01:02Z">
              <w:rPr>
                <w:rFonts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del w:id="258" w:author="Baoshan Zhang" w:date="2025-04-21T11:58:00Z">
        <w:r>
          <w:rPr>
            <w:rFonts w:hint="eastAsia"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59" w:author="笙陌" w:date="2025-04-28T13:01:02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delText xml:space="preserve">Intern </w:delText>
        </w:r>
      </w:del>
      <w:r>
        <w:rPr>
          <w:rFonts w:hint="eastAsia" w:ascii="Times New Roman Bold" w:hAnsi="Times New Roman Bold" w:cs="Times New Roman Bold"/>
          <w:color w:val="auto"/>
          <w:sz w:val="20"/>
          <w:szCs w:val="20"/>
          <w:lang w:val="en-US" w:eastAsia="zh-CN"/>
          <w:rPrChange w:id="260" w:author="笙陌" w:date="2025-04-28T13:01:02Z">
            <w:rPr>
              <w:rFonts w:hint="eastAsia" w:ascii="Times New Roman Bold" w:hAnsi="Times New Roman Bold" w:cs="Times New Roman Bold"/>
              <w:sz w:val="20"/>
              <w:szCs w:val="20"/>
              <w:lang w:val="en-US" w:eastAsia="zh-CN"/>
            </w:rPr>
          </w:rPrChange>
        </w:rPr>
        <w:t xml:space="preserve">to Prof. Lei Gu                                        </w:t>
      </w:r>
      <w:ins w:id="261" w:author="Baoshan Zhang" w:date="2025-04-21T22:25:00Z">
        <w:r>
          <w:rPr>
            <w:rFonts w:ascii="Times New Roman Bold" w:hAnsi="Times New Roman Bold" w:cs="Times New Roman Bold"/>
            <w:color w:val="auto"/>
            <w:sz w:val="20"/>
            <w:szCs w:val="20"/>
            <w:lang w:val="en-US" w:eastAsia="zh-CN"/>
            <w:rPrChange w:id="262" w:author="笙陌" w:date="2025-04-28T13:01:02Z">
              <w:rPr>
                <w:rFonts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t xml:space="preserve">         </w:t>
        </w:r>
      </w:ins>
      <w:r>
        <w:rPr>
          <w:rFonts w:hint="eastAsia" w:ascii="Times New Roman Bold" w:hAnsi="Times New Roman Bold" w:cs="Times New Roman Bold"/>
          <w:color w:val="auto"/>
          <w:sz w:val="20"/>
          <w:szCs w:val="20"/>
          <w:lang w:val="en-US" w:eastAsia="zh-CN"/>
          <w:rPrChange w:id="263" w:author="笙陌" w:date="2025-04-28T13:01:02Z">
            <w:rPr>
              <w:rFonts w:hint="eastAsia" w:ascii="Times New Roman Bold" w:hAnsi="Times New Roman Bold" w:cs="Times New Roman Bold"/>
              <w:sz w:val="20"/>
              <w:szCs w:val="20"/>
              <w:lang w:val="en-US" w:eastAsia="zh-CN"/>
            </w:rPr>
          </w:rPrChange>
        </w:rPr>
        <w:t xml:space="preserve">  Aug 2024 -</w:t>
      </w:r>
      <w:r>
        <w:rPr>
          <w:rFonts w:hint="eastAsia" w:ascii="Times New Roman Bold" w:hAnsi="Times New Roman Bold" w:cs="Times New Roman Bold"/>
          <w:color w:val="000000" w:themeColor="text1"/>
          <w:sz w:val="20"/>
          <w:szCs w:val="20"/>
          <w:highlight w:val="none"/>
          <w:lang w:val="en-US" w:eastAsia="zh-CN"/>
          <w:rPrChange w:id="264" w:author="笙陌" w:date="2025-04-28T13:20:40Z">
            <w:rPr>
              <w:rFonts w:hint="eastAsia" w:ascii="Times New Roman Bold" w:hAnsi="Times New Roman Bold" w:cs="Times New Roman Bold"/>
              <w:sz w:val="20"/>
              <w:szCs w:val="20"/>
              <w:lang w:val="en-US" w:eastAsia="zh-CN"/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del w:id="265" w:author="笙陌" w:date="2025-09-01T23:32:01Z">
        <w:r>
          <w:rPr>
            <w:rFonts w:hint="default" w:ascii="Times New Roman Bold" w:hAnsi="Times New Roman Bold" w:cs="Times New Roman Bold"/>
            <w:color w:val="000000" w:themeColor="text1"/>
            <w:sz w:val="20"/>
            <w:szCs w:val="20"/>
            <w:highlight w:val="none"/>
            <w:lang w:val="en-US" w:eastAsia="zh-CN"/>
            <w:rPrChange w:id="266" w:author="笙陌" w:date="2025-04-28T13:20:40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delText>Present</w:delText>
        </w:r>
      </w:del>
      <w:ins w:id="267" w:author="笙陌" w:date="2025-09-01T23:32:01Z">
        <w:r>
          <w:rPr>
            <w:rFonts w:hint="eastAsia" w:ascii="Times New Roman Bold" w:hAnsi="Times New Roman Bold" w:cs="Times New Roman Bold"/>
            <w:color w:val="000000" w:themeColor="text1"/>
            <w:sz w:val="20"/>
            <w:szCs w:val="20"/>
            <w:highlight w:val="none"/>
            <w:lang w:val="en-US" w:eastAsia="zh-CN"/>
            <w14:textFill>
              <w14:solidFill>
                <w14:schemeClr w14:val="tx1"/>
              </w14:solidFill>
            </w14:textFill>
          </w:rPr>
          <w:t>A</w:t>
        </w:r>
      </w:ins>
      <w:ins w:id="268" w:author="笙陌" w:date="2025-09-01T23:32:03Z">
        <w:r>
          <w:rPr>
            <w:rFonts w:hint="eastAsia" w:ascii="Times New Roman Bold" w:hAnsi="Times New Roman Bold" w:cs="Times New Roman Bold"/>
            <w:color w:val="000000" w:themeColor="text1"/>
            <w:sz w:val="20"/>
            <w:szCs w:val="20"/>
            <w:highlight w:val="none"/>
            <w:lang w:val="en-US" w:eastAsia="zh-CN"/>
            <w14:textFill>
              <w14:solidFill>
                <w14:schemeClr w14:val="tx1"/>
              </w14:solidFill>
            </w14:textFill>
          </w:rPr>
          <w:t>ug</w:t>
        </w:r>
      </w:ins>
      <w:ins w:id="269" w:author="笙陌" w:date="2025-09-01T23:32:04Z">
        <w:r>
          <w:rPr>
            <w:rFonts w:hint="eastAsia" w:ascii="Times New Roman Bold" w:hAnsi="Times New Roman Bold" w:cs="Times New Roman Bold"/>
            <w:color w:val="000000" w:themeColor="text1"/>
            <w:sz w:val="20"/>
            <w:szCs w:val="20"/>
            <w:highlight w:val="none"/>
            <w:lang w:val="en-US" w:eastAsia="zh-CN"/>
            <w14:textFill>
              <w14:solidFill>
                <w14:schemeClr w14:val="tx1"/>
              </w14:solidFill>
            </w14:textFill>
          </w:rPr>
          <w:t xml:space="preserve"> </w:t>
        </w:r>
      </w:ins>
      <w:ins w:id="270" w:author="笙陌" w:date="2025-09-01T23:32:05Z">
        <w:r>
          <w:rPr>
            <w:rFonts w:hint="eastAsia" w:ascii="Times New Roman Bold" w:hAnsi="Times New Roman Bold" w:cs="Times New Roman Bold"/>
            <w:color w:val="000000" w:themeColor="text1"/>
            <w:sz w:val="20"/>
            <w:szCs w:val="20"/>
            <w:highlight w:val="none"/>
            <w:lang w:val="en-US" w:eastAsia="zh-CN"/>
            <w14:textFill>
              <w14:solidFill>
                <w14:schemeClr w14:val="tx1"/>
              </w14:solidFill>
            </w14:textFill>
          </w:rPr>
          <w:t>2</w:t>
        </w:r>
      </w:ins>
      <w:ins w:id="271" w:author="笙陌" w:date="2025-09-01T23:32:06Z">
        <w:r>
          <w:rPr>
            <w:rFonts w:hint="eastAsia" w:ascii="Times New Roman Bold" w:hAnsi="Times New Roman Bold" w:cs="Times New Roman Bold"/>
            <w:color w:val="000000" w:themeColor="text1"/>
            <w:sz w:val="20"/>
            <w:szCs w:val="20"/>
            <w:highlight w:val="none"/>
            <w:lang w:val="en-US" w:eastAsia="zh-CN"/>
            <w14:textFill>
              <w14:solidFill>
                <w14:schemeClr w14:val="tx1"/>
              </w14:solidFill>
            </w14:textFill>
          </w:rPr>
          <w:t>025</w:t>
        </w:r>
      </w:ins>
    </w:p>
    <w:p w14:paraId="4B4D4DA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hanging="420"/>
        <w:rPr>
          <w:ins w:id="272" w:author="笙陌" w:date="2025-09-01T23:36:39Z"/>
          <w:rFonts w:ascii="Times New Roman" w:hAnsi="Times New Roman" w:cs="Times New Roman"/>
          <w:bCs/>
          <w:sz w:val="20"/>
          <w:szCs w:val="20"/>
        </w:rPr>
      </w:pPr>
      <w:ins w:id="273" w:author="笙陌" w:date="2025-09-01T23:36:39Z">
        <w:r>
          <w:rPr>
            <w:rStyle w:val="10"/>
            <w:rFonts w:ascii="Times New Roman" w:hAnsi="Times New Roman" w:cs="Times New Roman"/>
            <w:b w:val="0"/>
            <w:bCs/>
            <w:sz w:val="20"/>
            <w:szCs w:val="20"/>
          </w:rPr>
          <w:t>Bulk &amp; single-cell RNA-seq:</w:t>
        </w:r>
      </w:ins>
      <w:ins w:id="274" w:author="笙陌" w:date="2025-09-01T23:36:39Z">
        <w:r>
          <w:rPr>
            <w:rFonts w:ascii="Times New Roman" w:hAnsi="Times New Roman" w:cs="Times New Roman"/>
            <w:bCs/>
            <w:sz w:val="20"/>
            <w:szCs w:val="20"/>
          </w:rPr>
          <w:t xml:space="preserve"> Reproducible pipelines (DESeq2/edgeR/limma; Seurat/Scanpy with Harmony, Monocle3, CellChat); enrichment and visualization for microglia-related AD studies.</w:t>
        </w:r>
      </w:ins>
    </w:p>
    <w:p w14:paraId="4A720C2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20" w:hanging="420"/>
        <w:rPr>
          <w:ins w:id="275" w:author="笙陌" w:date="2025-09-01T23:36:39Z"/>
          <w:rFonts w:ascii="Times New Roman" w:hAnsi="Times New Roman" w:cs="Times New Roman"/>
          <w:bCs/>
          <w:i w:val="0"/>
          <w:iCs w:val="0"/>
          <w:sz w:val="11"/>
          <w:szCs w:val="11"/>
        </w:rPr>
      </w:pPr>
      <w:ins w:id="276" w:author="笙陌" w:date="2025-09-01T23:36:39Z">
        <w:r>
          <w:rPr>
            <w:rStyle w:val="10"/>
            <w:rFonts w:ascii="Times New Roman" w:hAnsi="Times New Roman" w:cs="Times New Roman"/>
            <w:b w:val="0"/>
            <w:bCs/>
            <w:sz w:val="20"/>
            <w:szCs w:val="20"/>
          </w:rPr>
          <w:t>ML for AD:</w:t>
        </w:r>
      </w:ins>
      <w:ins w:id="277" w:author="笙陌" w:date="2025-09-01T23:36:39Z">
        <w:r>
          <w:rPr>
            <w:rFonts w:ascii="Times New Roman" w:hAnsi="Times New Roman" w:cs="Times New Roman"/>
            <w:bCs/>
            <w:sz w:val="20"/>
            <w:szCs w:val="20"/>
          </w:rPr>
          <w:t xml:space="preserve"> Trained RF/XGBoost/SVM/Logistic with CV/tuning and SHAP interpretation; delivered code, figures and writing for a manuscript</w:t>
        </w:r>
      </w:ins>
      <w:ins w:id="278" w:author="笙陌" w:date="2025-09-01T23:36:39Z">
        <w:r>
          <w:rPr>
            <w:rFonts w:ascii="Times New Roman" w:hAnsi="Times New Roman" w:cs="Times New Roman"/>
            <w:bCs/>
            <w:i w:val="0"/>
            <w:iCs w:val="0"/>
            <w:sz w:val="20"/>
            <w:szCs w:val="20"/>
          </w:rPr>
          <w:t xml:space="preserve"> </w:t>
        </w:r>
      </w:ins>
      <w:ins w:id="279" w:author="笙陌" w:date="2025-09-01T23:36:39Z">
        <w:r>
          <w:rPr>
            <w:rStyle w:val="11"/>
            <w:rFonts w:ascii="Times New Roman" w:hAnsi="Times New Roman" w:cs="Times New Roman"/>
            <w:bCs/>
            <w:i w:val="0"/>
            <w:iCs w:val="0"/>
            <w:sz w:val="20"/>
            <w:szCs w:val="20"/>
          </w:rPr>
          <w:t>(under review)</w:t>
        </w:r>
      </w:ins>
      <w:ins w:id="280" w:author="笙陌" w:date="2025-09-01T23:36:39Z">
        <w:r>
          <w:rPr>
            <w:rFonts w:ascii="Times New Roman" w:hAnsi="Times New Roman" w:cs="Times New Roman"/>
            <w:bCs/>
            <w:i w:val="0"/>
            <w:iCs w:val="0"/>
            <w:sz w:val="11"/>
            <w:szCs w:val="11"/>
          </w:rPr>
          <w:t>.</w:t>
        </w:r>
      </w:ins>
    </w:p>
    <w:p w14:paraId="6AB39A50">
      <w:pPr>
        <w:numPr>
          <w:ilvl w:val="0"/>
          <w:numId w:val="4"/>
        </w:numPr>
        <w:spacing w:after="0" w:line="300" w:lineRule="exact"/>
        <w:rPr>
          <w:del w:id="281" w:author="笙陌" w:date="2025-06-11T03:56:16Z"/>
          <w:rFonts w:ascii="Times New Roman" w:hAnsi="Times New Roman"/>
          <w:color w:val="auto"/>
          <w:sz w:val="21"/>
          <w:szCs w:val="21"/>
          <w:lang w:val="en-US" w:eastAsia="zh-CN"/>
          <w:rPrChange w:id="282" w:author="笙陌" w:date="2025-04-28T13:01:02Z">
            <w:rPr>
              <w:del w:id="283" w:author="笙陌" w:date="2025-06-11T03:56:16Z"/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del w:id="284" w:author="笙陌" w:date="2025-06-11T03:56:16Z">
        <w:r>
          <w:rPr>
            <w:rFonts w:hint="eastAsia" w:ascii="Times New Roman" w:hAnsi="Times New Roman"/>
            <w:color w:val="auto"/>
            <w:sz w:val="21"/>
            <w:szCs w:val="21"/>
            <w:lang w:val="en-US" w:eastAsia="zh-CN"/>
            <w:rPrChange w:id="285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Investigated epigenetic mechanisms using Drosophila as a model organism by conducting literature reviews and assisting in related experiments.</w:delText>
        </w:r>
      </w:del>
    </w:p>
    <w:p w14:paraId="0733CF80">
      <w:pPr>
        <w:numPr>
          <w:ilvl w:val="0"/>
          <w:numId w:val="4"/>
        </w:numPr>
        <w:spacing w:after="0" w:line="300" w:lineRule="exact"/>
        <w:ind w:left="726" w:hanging="363"/>
        <w:rPr>
          <w:ins w:id="286" w:author="Baoshan Zhang" w:date="2025-04-21T11:58:00Z"/>
          <w:del w:id="287" w:author="笙陌" w:date="2025-06-11T03:56:16Z"/>
          <w:rFonts w:ascii="Times New Roman" w:hAnsi="Times New Roman"/>
          <w:color w:val="auto"/>
          <w:sz w:val="21"/>
          <w:szCs w:val="21"/>
          <w:lang w:val="en-US" w:eastAsia="zh-CN"/>
          <w:rPrChange w:id="288" w:author="笙陌" w:date="2025-04-28T13:01:02Z">
            <w:rPr>
              <w:ins w:id="289" w:author="Baoshan Zhang" w:date="2025-04-21T11:58:00Z"/>
              <w:del w:id="290" w:author="笙陌" w:date="2025-06-11T03:56:16Z"/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del w:id="291" w:author="笙陌" w:date="2025-06-11T03:56:16Z">
        <w:r>
          <w:rPr>
            <w:rFonts w:hint="eastAsia" w:ascii="Times New Roman" w:hAnsi="Times New Roman"/>
            <w:color w:val="auto"/>
            <w:sz w:val="21"/>
            <w:szCs w:val="21"/>
            <w:lang w:val="en-US" w:eastAsia="zh-CN"/>
            <w:rPrChange w:id="292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Conducted r</w:delText>
        </w:r>
      </w:del>
      <w:del w:id="293" w:author="笙陌" w:date="2025-06-11T03:56:16Z">
        <w:r>
          <w:rPr>
            <w:rFonts w:hint="eastAsia" w:ascii="Times New Roman" w:hAnsi="Times New Roman"/>
            <w:color w:val="auto"/>
            <w:sz w:val="21"/>
            <w:szCs w:val="21"/>
            <w:lang w:val="en-US" w:eastAsia="zh-CN"/>
            <w:rPrChange w:id="294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esearch on the relationship between microglial cells and Alzheimer</w:delText>
        </w:r>
      </w:del>
      <w:del w:id="295" w:author="笙陌" w:date="2025-06-11T03:56:16Z">
        <w:r>
          <w:rPr>
            <w:rFonts w:ascii="Times New Roman" w:hAnsi="Times New Roman"/>
            <w:color w:val="auto"/>
            <w:sz w:val="21"/>
            <w:szCs w:val="21"/>
            <w:lang w:val="en-US" w:eastAsia="zh-CN"/>
            <w:rPrChange w:id="296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delText>’</w:delText>
        </w:r>
      </w:del>
      <w:del w:id="297" w:author="笙陌" w:date="2025-06-11T03:56:16Z">
        <w:r>
          <w:rPr>
            <w:rFonts w:hint="eastAsia" w:ascii="Times New Roman" w:hAnsi="Times New Roman"/>
            <w:color w:val="auto"/>
            <w:sz w:val="21"/>
            <w:szCs w:val="21"/>
            <w:lang w:val="en-US" w:eastAsia="zh-CN"/>
            <w:rPrChange w:id="298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s disease, including data cleaning and processing, identifying differential genes, and analyzing protein-protein interactions.</w:delText>
        </w:r>
      </w:del>
    </w:p>
    <w:p w14:paraId="5CF059C1">
      <w:pPr>
        <w:numPr>
          <w:ilvl w:val="0"/>
          <w:numId w:val="4"/>
        </w:numPr>
        <w:spacing w:after="0" w:line="300" w:lineRule="exact"/>
        <w:ind w:left="726" w:hanging="363"/>
        <w:rPr>
          <w:ins w:id="299" w:author="Baoshan Zhang" w:date="2025-04-21T22:23:00Z"/>
          <w:del w:id="300" w:author="笙陌" w:date="2025-04-28T11:36:28Z"/>
          <w:rFonts w:ascii="Times New Roman Bold" w:hAnsi="Times New Roman Bold" w:cs="Times New Roman Bold"/>
          <w:color w:val="auto"/>
          <w:sz w:val="20"/>
          <w:szCs w:val="20"/>
          <w:lang w:val="en-US" w:eastAsia="zh-CN"/>
          <w:rPrChange w:id="301" w:author="笙陌" w:date="2025-04-28T13:01:02Z">
            <w:rPr>
              <w:ins w:id="302" w:author="Baoshan Zhang" w:date="2025-04-21T22:23:00Z"/>
              <w:del w:id="303" w:author="笙陌" w:date="2025-04-28T11:36:28Z"/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ins w:id="304" w:author="Baoshan Zhang" w:date="2025-04-21T22:24:00Z">
        <w:del w:id="305" w:author="笙陌" w:date="2025-04-28T11:36:28Z">
          <w:r>
            <w:rPr>
              <w:rFonts w:ascii="Times New Roman Bold" w:hAnsi="Times New Roman Bold" w:cs="Times New Roman Bold"/>
              <w:color w:val="auto"/>
              <w:sz w:val="20"/>
              <w:szCs w:val="20"/>
              <w:lang w:val="en-US" w:eastAsia="zh-CN"/>
              <w:rPrChange w:id="306" w:author="笙陌" w:date="2025-04-28T13:01:02Z">
                <w:rPr>
                  <w:rFonts w:ascii="Times New Roman Bold" w:hAnsi="Times New Roman Bold" w:cs="Times New Roman Bold"/>
                  <w:sz w:val="20"/>
                  <w:szCs w:val="20"/>
                  <w:lang w:val="en-US" w:eastAsia="zh-CN"/>
                </w:rPr>
              </w:rPrChange>
            </w:rPr>
            <w:delText xml:space="preserve">Develop an Advanced manuscript </w:delText>
          </w:r>
        </w:del>
      </w:ins>
      <w:ins w:id="307" w:author="Baoshan Zhang" w:date="2025-04-21T22:26:00Z">
        <w:del w:id="308" w:author="笙陌" w:date="2025-04-28T11:36:28Z">
          <w:r>
            <w:rPr>
              <w:rFonts w:ascii="Times New Roman Bold" w:hAnsi="Times New Roman Bold" w:cs="Times New Roman Bold"/>
              <w:color w:val="auto"/>
              <w:sz w:val="20"/>
              <w:szCs w:val="20"/>
              <w:lang w:val="en-US" w:eastAsia="zh-CN"/>
              <w:rPrChange w:id="309" w:author="笙陌" w:date="2025-04-28T13:01:02Z">
                <w:rPr>
                  <w:rFonts w:ascii="Times New Roman Bold" w:hAnsi="Times New Roman Bold" w:cs="Times New Roman Bold"/>
                  <w:sz w:val="20"/>
                  <w:szCs w:val="20"/>
                  <w:lang w:val="en-US" w:eastAsia="zh-CN"/>
                </w:rPr>
              </w:rPrChange>
            </w:rPr>
            <w:delText>with target journal/conference</w:delText>
          </w:r>
        </w:del>
      </w:ins>
    </w:p>
    <w:p w14:paraId="062EED4B">
      <w:pPr>
        <w:numPr>
          <w:ilvl w:val="0"/>
          <w:numId w:val="4"/>
        </w:numPr>
        <w:spacing w:after="0" w:line="300" w:lineRule="exact"/>
        <w:ind w:left="726" w:hanging="363"/>
        <w:rPr>
          <w:del w:id="310" w:author="笙陌" w:date="2025-04-28T11:36:28Z"/>
          <w:rFonts w:ascii="Times New Roman Bold" w:hAnsi="Times New Roman Bold" w:cs="Times New Roman Bold"/>
          <w:color w:val="auto"/>
          <w:sz w:val="20"/>
          <w:szCs w:val="20"/>
          <w:lang w:val="en-US" w:eastAsia="zh-CN"/>
          <w:rPrChange w:id="311" w:author="笙陌" w:date="2025-04-28T13:01:02Z">
            <w:rPr>
              <w:del w:id="312" w:author="笙陌" w:date="2025-04-28T11:36:28Z"/>
              <w:rFonts w:ascii="Times New Roman Bold" w:hAnsi="Times New Roman Bold" w:cs="Times New Roman Bold"/>
              <w:sz w:val="20"/>
              <w:szCs w:val="20"/>
              <w:lang w:val="en-US" w:eastAsia="zh-CN"/>
            </w:rPr>
          </w:rPrChange>
        </w:rPr>
      </w:pPr>
      <w:ins w:id="313" w:author="Baoshan Zhang" w:date="2025-04-21T11:58:00Z">
        <w:del w:id="314" w:author="笙陌" w:date="2025-04-28T11:36:28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315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Any Output?</w:delText>
          </w:r>
        </w:del>
      </w:ins>
    </w:p>
    <w:p w14:paraId="024CDD6C">
      <w:pPr>
        <w:tabs>
          <w:tab w:val="left" w:pos="8434"/>
        </w:tabs>
        <w:spacing w:after="0" w:line="300" w:lineRule="exact"/>
        <w:jc w:val="distribute"/>
        <w:rPr>
          <w:ins w:id="316" w:author="Baoshan Zhang" w:date="2025-04-21T22:26:00Z"/>
          <w:del w:id="317" w:author="笙陌" w:date="2025-04-28T13:21:03Z"/>
          <w:rFonts w:ascii="Times New Roman" w:hAnsi="Times New Roman"/>
          <w:b/>
          <w:bCs/>
          <w:color w:val="auto"/>
          <w:sz w:val="20"/>
          <w:szCs w:val="20"/>
          <w:lang w:val="en-US" w:eastAsia="zh-CN"/>
          <w:rPrChange w:id="318" w:author="笙陌" w:date="2025-04-28T13:01:02Z">
            <w:rPr>
              <w:ins w:id="319" w:author="Baoshan Zhang" w:date="2025-04-21T22:26:00Z"/>
              <w:del w:id="320" w:author="笙陌" w:date="2025-04-28T13:21:03Z"/>
              <w:rFonts w:ascii="Times New Roman" w:hAnsi="Times New Roman"/>
              <w:b/>
              <w:bCs/>
              <w:sz w:val="20"/>
              <w:szCs w:val="20"/>
              <w:lang w:val="en-US" w:eastAsia="zh-CN"/>
            </w:rPr>
          </w:rPrChange>
        </w:rPr>
      </w:pPr>
    </w:p>
    <w:p w14:paraId="69AC0C35">
      <w:pPr>
        <w:tabs>
          <w:tab w:val="left" w:pos="8434"/>
        </w:tabs>
        <w:spacing w:after="0" w:line="300" w:lineRule="exact"/>
        <w:jc w:val="distribute"/>
        <w:rPr>
          <w:rFonts w:ascii="Times New Roman Bold" w:hAnsi="Times New Roman Bold" w:cs="Times New Roman Bold"/>
          <w:b/>
          <w:bCs/>
          <w:color w:val="auto"/>
          <w:sz w:val="20"/>
          <w:szCs w:val="20"/>
          <w:lang w:val="en-US"/>
          <w:rPrChange w:id="321" w:author="笙陌" w:date="2025-04-28T13:01:02Z">
            <w:rPr>
              <w:rFonts w:ascii="Times New Roman Bold" w:hAnsi="Times New Roman Bold" w:cs="Times New Roman Bold"/>
              <w:b/>
              <w:bCs/>
              <w:sz w:val="20"/>
              <w:szCs w:val="20"/>
              <w:lang w:val="en-US"/>
            </w:rPr>
          </w:rPrChange>
        </w:rPr>
      </w:pP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 w:eastAsia="zh-CN"/>
          <w:rPrChange w:id="322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 w:eastAsia="zh-CN"/>
            </w:rPr>
          </w:rPrChange>
        </w:rPr>
        <w:t>Columbia University</w:t>
      </w:r>
      <w:ins w:id="323" w:author="Baoshan Zhang" w:date="2025-04-21T11:59:00Z">
        <w:r>
          <w:rPr>
            <w:rFonts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24" w:author="笙陌" w:date="2025-04-28T13:01:02Z">
              <w:rPr>
                <w:rFonts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 xml:space="preserve">, </w:t>
        </w:r>
      </w:ins>
      <w:ins w:id="325" w:author="笙陌" w:date="2025-04-28T11:40:38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26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de</w:t>
        </w:r>
      </w:ins>
      <w:ins w:id="327" w:author="笙陌" w:date="2025-04-28T11:40:39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28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p</w:t>
        </w:r>
      </w:ins>
      <w:ins w:id="329" w:author="笙陌" w:date="2025-04-28T11:40:40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30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a</w:t>
        </w:r>
      </w:ins>
      <w:ins w:id="331" w:author="笙陌" w:date="2025-04-28T11:40:41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32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rt</w:t>
        </w:r>
      </w:ins>
      <w:ins w:id="333" w:author="笙陌" w:date="2025-04-28T11:40:42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34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ment</w:t>
        </w:r>
      </w:ins>
      <w:ins w:id="335" w:author="笙陌" w:date="2025-04-28T11:40:43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36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337" w:author="笙陌" w:date="2025-04-28T11:40:44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38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 xml:space="preserve">of </w:t>
        </w:r>
      </w:ins>
      <w:ins w:id="339" w:author="笙陌" w:date="2025-04-28T11:41:57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40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publ</w:t>
        </w:r>
      </w:ins>
      <w:ins w:id="341" w:author="笙陌" w:date="2025-04-28T11:41:58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42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 xml:space="preserve">ic </w:t>
        </w:r>
      </w:ins>
      <w:ins w:id="343" w:author="笙陌" w:date="2025-04-28T11:41:59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44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he</w:t>
        </w:r>
      </w:ins>
      <w:ins w:id="345" w:author="笙陌" w:date="2025-04-28T11:42:00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46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>alth</w:t>
        </w:r>
      </w:ins>
      <w:ins w:id="347" w:author="Baoshan Zhang" w:date="2025-04-21T11:59:00Z">
        <w:del w:id="348" w:author="笙陌" w:date="2025-04-28T11:40:49Z">
          <w:r>
            <w:rPr>
              <w:rFonts w:ascii="Times New Roman" w:hAnsi="Times New Roman"/>
              <w:b/>
              <w:bCs/>
              <w:color w:val="auto"/>
              <w:sz w:val="20"/>
              <w:szCs w:val="20"/>
              <w:lang w:val="en-US" w:eastAsia="zh-CN"/>
              <w:rPrChange w:id="349" w:author="笙陌" w:date="2025-04-28T13:01:02Z">
                <w:rPr>
                  <w:rFonts w:ascii="Times New Roman" w:hAnsi="Times New Roman"/>
                  <w:b/>
                  <w:bCs/>
                  <w:sz w:val="20"/>
                  <w:szCs w:val="20"/>
                  <w:lang w:val="en-US" w:eastAsia="zh-CN"/>
                </w:rPr>
              </w:rPrChange>
            </w:rPr>
            <w:delText>which department</w:delText>
          </w:r>
        </w:del>
      </w:ins>
      <w:ins w:id="350" w:author="Baoshan Zhang" w:date="2025-04-21T12:00:00Z">
        <w:del w:id="351" w:author="笙陌" w:date="2025-04-28T11:40:49Z">
          <w:r>
            <w:rPr>
              <w:rFonts w:ascii="Times New Roman" w:hAnsi="Times New Roman"/>
              <w:b/>
              <w:bCs/>
              <w:color w:val="auto"/>
              <w:sz w:val="20"/>
              <w:szCs w:val="20"/>
              <w:lang w:val="en-US" w:eastAsia="zh-CN"/>
              <w:rPrChange w:id="352" w:author="笙陌" w:date="2025-04-28T13:01:02Z">
                <w:rPr>
                  <w:rFonts w:ascii="Times New Roman" w:hAnsi="Times New Roman"/>
                  <w:b/>
                  <w:bCs/>
                  <w:sz w:val="20"/>
                  <w:szCs w:val="20"/>
                  <w:lang w:val="en-US" w:eastAsia="zh-CN"/>
                </w:rPr>
              </w:rPrChange>
            </w:rPr>
            <w:delText>?</w:delText>
          </w:r>
        </w:del>
      </w:ins>
      <w:ins w:id="353" w:author="Baoshan Zhang" w:date="2025-04-21T11:59:00Z">
        <w:del w:id="354" w:author="笙陌" w:date="2025-04-28T11:40:49Z">
          <w:r>
            <w:rPr>
              <w:rFonts w:ascii="Times New Roman" w:hAnsi="Times New Roman"/>
              <w:b/>
              <w:bCs/>
              <w:color w:val="auto"/>
              <w:sz w:val="20"/>
              <w:szCs w:val="20"/>
              <w:lang w:val="en-US" w:eastAsia="zh-CN"/>
              <w:rPrChange w:id="355" w:author="笙陌" w:date="2025-04-28T13:01:02Z">
                <w:rPr>
                  <w:rFonts w:ascii="Times New Roman" w:hAnsi="Times New Roman"/>
                  <w:b/>
                  <w:bCs/>
                  <w:sz w:val="20"/>
                  <w:szCs w:val="20"/>
                  <w:lang w:val="en-US" w:eastAsia="zh-CN"/>
                </w:rPr>
              </w:rPrChange>
            </w:rPr>
            <w:delText xml:space="preserve"> </w:delText>
          </w:r>
        </w:del>
      </w:ins>
      <w:ins w:id="356" w:author="Baoshan Zhang" w:date="2025-04-21T11:59:00Z">
        <w:r>
          <w:rPr>
            <w:rFonts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57" w:author="笙陌" w:date="2025-04-28T13:01:02Z">
              <w:rPr>
                <w:rFonts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 xml:space="preserve">                               </w:t>
        </w:r>
      </w:ins>
      <w:ins w:id="358" w:author="Baoshan Zhang" w:date="2025-04-21T11:59:00Z">
        <w:del w:id="359" w:author="笙陌" w:date="2025-04-28T11:41:37Z">
          <w:r>
            <w:rPr>
              <w:rFonts w:ascii="Times New Roman" w:hAnsi="Times New Roman"/>
              <w:b/>
              <w:bCs/>
              <w:strike w:val="0"/>
              <w:color w:val="auto"/>
              <w:sz w:val="20"/>
              <w:szCs w:val="20"/>
              <w:lang w:val="en-US" w:eastAsia="zh-CN"/>
              <w:rPrChange w:id="360" w:author="笙陌" w:date="2025-04-28T13:01:02Z">
                <w:rPr>
                  <w:rFonts w:ascii="Times New Roman" w:hAnsi="Times New Roman"/>
                  <w:b/>
                  <w:bCs/>
                  <w:sz w:val="20"/>
                  <w:szCs w:val="20"/>
                  <w:lang w:val="en-US" w:eastAsia="zh-CN"/>
                </w:rPr>
              </w:rPrChange>
            </w:rPr>
            <w:delText xml:space="preserve">     </w:delText>
          </w:r>
        </w:del>
      </w:ins>
      <w:ins w:id="361" w:author="Baoshan Zhang" w:date="2025-04-21T11:59:00Z">
        <w:del w:id="362" w:author="笙陌" w:date="2025-04-28T11:41:36Z">
          <w:r>
            <w:rPr>
              <w:rFonts w:ascii="Times New Roman" w:hAnsi="Times New Roman"/>
              <w:b/>
              <w:bCs/>
              <w:strike w:val="0"/>
              <w:color w:val="auto"/>
              <w:sz w:val="20"/>
              <w:szCs w:val="20"/>
              <w:lang w:val="en-US" w:eastAsia="zh-CN"/>
              <w:rPrChange w:id="363" w:author="笙陌" w:date="2025-04-28T13:01:02Z">
                <w:rPr>
                  <w:rFonts w:ascii="Times New Roman" w:hAnsi="Times New Roman"/>
                  <w:b/>
                  <w:bCs/>
                  <w:sz w:val="20"/>
                  <w:szCs w:val="20"/>
                  <w:lang w:val="en-US" w:eastAsia="zh-CN"/>
                </w:rPr>
              </w:rPrChange>
            </w:rPr>
            <w:delText xml:space="preserve"> </w:delText>
          </w:r>
        </w:del>
      </w:ins>
      <w:del w:id="364" w:author="Baoshan Zhang" w:date="2025-04-21T11:59:00Z">
        <w:r>
          <w:rPr>
            <w:rFonts w:hint="eastAsia" w:ascii="Times New Roman" w:hAnsi="Times New Roman"/>
            <w:b/>
            <w:bCs/>
            <w:strike w:val="0"/>
            <w:color w:val="auto"/>
            <w:sz w:val="20"/>
            <w:szCs w:val="20"/>
            <w:lang w:val="en-US" w:eastAsia="zh-CN"/>
            <w:rPrChange w:id="365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tab/>
        </w:r>
      </w:del>
      <w:del w:id="366" w:author="Baoshan Zhang" w:date="2025-04-21T11:59:00Z">
        <w:r>
          <w:rPr>
            <w:rFonts w:hint="eastAsia" w:ascii="Times New Roman" w:hAnsi="Times New Roman"/>
            <w:b/>
            <w:bCs/>
            <w:strike w:val="0"/>
            <w:color w:val="auto"/>
            <w:sz w:val="20"/>
            <w:szCs w:val="20"/>
            <w:lang w:val="en-US" w:eastAsia="zh-CN"/>
            <w:rPrChange w:id="367" w:author="笙陌" w:date="2025-04-28T13:01:02Z">
              <w:rPr>
                <w:rFonts w:hint="eastAsia" w:ascii="Times New Roman" w:hAnsi="Times New Roman"/>
                <w:b/>
                <w:bCs/>
                <w:sz w:val="20"/>
                <w:szCs w:val="20"/>
                <w:lang w:val="en-US" w:eastAsia="zh-CN"/>
              </w:rPr>
            </w:rPrChange>
          </w:rPr>
          <w:delText xml:space="preserve"> </w:delText>
        </w:r>
      </w:del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368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New York, US</w:t>
      </w:r>
      <w:ins w:id="369" w:author="Baoshan Zhang" w:date="2025-04-21T21:57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370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371" w:author="Baoshan Zhang" w:date="2025-04-21T11:59:00Z">
        <w:del w:id="372" w:author="笙陌" w:date="2025-04-28T11:41:45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373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(in person?)</w:delText>
          </w:r>
        </w:del>
      </w:ins>
    </w:p>
    <w:p w14:paraId="085D3BA1">
      <w:pPr>
        <w:tabs>
          <w:tab w:val="right" w:pos="9720"/>
        </w:tabs>
        <w:spacing w:after="0" w:line="300" w:lineRule="exact"/>
        <w:rPr>
          <w:rFonts w:ascii="Times New Roman" w:hAnsi="Times New Roman"/>
          <w:color w:val="auto"/>
          <w:sz w:val="20"/>
          <w:szCs w:val="20"/>
          <w:lang w:val="en-US" w:eastAsia="zh-CN"/>
          <w:rPrChange w:id="374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ins w:id="375" w:author="笙陌" w:date="2025-06-11T03:41:44Z">
        <w:r>
          <w:rPr>
            <w:rFonts w:hint="eastAsia" w:ascii="Times New Roman" w:hAnsi="Times New Roman"/>
            <w:b/>
            <w:bCs/>
            <w:color w:val="auto"/>
            <w:sz w:val="20"/>
            <w:szCs w:val="20"/>
            <w:lang w:val="en-US" w:eastAsia="zh-CN"/>
            <w:rPrChange w:id="376" w:author="笙陌" w:date="2025-06-11T03:41:49Z">
              <w:rPr>
                <w:rFonts w:hint="eastAsia" w:ascii="Times New Roman" w:hAnsi="Times New Roman"/>
                <w:color w:val="auto"/>
                <w:sz w:val="20"/>
                <w:szCs w:val="20"/>
                <w:lang w:val="en-US" w:eastAsia="zh-CN"/>
              </w:rPr>
            </w:rPrChange>
          </w:rPr>
          <w:t>Exploratory data analysis using R on longitudinal lifespan datasets</w:t>
        </w:r>
      </w:ins>
      <w:del w:id="377" w:author="笙陌" w:date="2025-06-11T03:41:44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378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 xml:space="preserve">Application of the R </w:delText>
        </w:r>
      </w:del>
      <w:del w:id="379" w:author="笙陌" w:date="2025-06-11T03:41:44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380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L</w:delText>
        </w:r>
      </w:del>
      <w:del w:id="381" w:author="笙陌" w:date="2025-06-11T03:41:44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382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>anguage</w:delText>
        </w:r>
      </w:del>
      <w:del w:id="383" w:author="笙陌" w:date="2025-04-28T11:48:59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384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 xml:space="preserve"> </w:delText>
        </w:r>
      </w:del>
      <w:del w:id="385" w:author="笙陌" w:date="2025-04-28T11:48:56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386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S</w:delText>
        </w:r>
      </w:del>
      <w:del w:id="387" w:author="笙陌" w:date="2025-04-28T11:48:56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388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 xml:space="preserve">tatistical </w:delText>
        </w:r>
      </w:del>
      <w:del w:id="389" w:author="笙陌" w:date="2025-04-28T11:48:56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390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A</w:delText>
        </w:r>
      </w:del>
      <w:del w:id="391" w:author="笙陌" w:date="2025-04-28T11:48:56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392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 xml:space="preserve">nalysis </w:delText>
        </w:r>
      </w:del>
      <w:del w:id="393" w:author="笙陌" w:date="2025-04-28T11:48:56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394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M</w:delText>
        </w:r>
      </w:del>
      <w:del w:id="395" w:author="笙陌" w:date="2025-04-28T11:48:56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396" w:author="笙陌" w:date="2025-06-11T03:41:49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 xml:space="preserve">odel </w:delText>
        </w:r>
      </w:del>
      <w:ins w:id="397" w:author="Baoshan Zhang" w:date="2025-04-21T22:31:00Z">
        <w:del w:id="398" w:author="笙陌" w:date="2025-04-28T11:48:56Z">
          <w:r>
            <w:rPr>
              <w:rFonts w:ascii="Times New Roman Bold" w:hAnsi="Times New Roman Bold" w:cs="Times New Roman Bold"/>
              <w:b/>
              <w:bCs/>
              <w:color w:val="auto"/>
              <w:sz w:val="20"/>
              <w:szCs w:val="20"/>
              <w:lang w:val="en-US"/>
              <w:rPrChange w:id="399" w:author="笙陌" w:date="2025-06-11T03:41:49Z">
                <w:rPr>
                  <w:rFonts w:ascii="Times New Roman Bold" w:hAnsi="Times New Roman Bold" w:cs="Times New Roman Bold"/>
                  <w:b/>
                  <w:bCs/>
                  <w:color w:val="FF0000"/>
                  <w:sz w:val="20"/>
                  <w:szCs w:val="20"/>
                  <w:lang w:val="en-US"/>
                </w:rPr>
              </w:rPrChange>
            </w:rPr>
            <w:delText>in lifetime penguin</w:delText>
          </w:r>
        </w:del>
      </w:ins>
      <w:ins w:id="400" w:author="Baoshan Zhang" w:date="2025-04-21T22:48:00Z">
        <w:del w:id="401" w:author="笙陌" w:date="2025-04-28T11:48:56Z">
          <w:r>
            <w:rPr>
              <w:rFonts w:ascii="Times New Roman Bold" w:hAnsi="Times New Roman Bold" w:cs="Times New Roman Bold"/>
              <w:b/>
              <w:bCs/>
              <w:color w:val="auto"/>
              <w:sz w:val="20"/>
              <w:szCs w:val="20"/>
              <w:lang w:val="en-US"/>
              <w:rPrChange w:id="402" w:author="笙陌" w:date="2025-06-11T03:41:49Z">
                <w:rPr>
                  <w:rFonts w:ascii="Times New Roman Bold" w:hAnsi="Times New Roman Bold" w:cs="Times New Roman Bold"/>
                  <w:b/>
                  <w:bCs/>
                  <w:color w:val="FF0000"/>
                  <w:sz w:val="20"/>
                  <w:szCs w:val="20"/>
                  <w:lang w:val="en-US"/>
                </w:rPr>
              </w:rPrChange>
            </w:rPr>
            <w:delText xml:space="preserve"> …</w:delText>
          </w:r>
        </w:del>
      </w:ins>
      <w:ins w:id="403" w:author="Baoshan Zhang" w:date="2025-04-21T22:31:00Z">
        <w:r>
          <w:rPr>
            <w:rFonts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404" w:author="笙陌" w:date="2025-06-11T03:41:49Z">
              <w:rPr>
                <w:rFonts w:ascii="Times New Roman Bold" w:hAnsi="Times New Roman Bold" w:cs="Times New Roman Bold"/>
                <w:b/>
                <w:bCs/>
                <w:color w:val="FF0000"/>
                <w:sz w:val="20"/>
                <w:szCs w:val="20"/>
                <w:lang w:val="en-US"/>
              </w:rPr>
            </w:rPrChange>
          </w:rPr>
          <w:t xml:space="preserve"> </w:t>
        </w:r>
      </w:ins>
      <w:del w:id="405" w:author="Baoshan Zhang" w:date="2025-04-21T22:31:0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406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 xml:space="preserve">in </w:delText>
        </w:r>
      </w:del>
      <w:del w:id="407" w:author="Baoshan Zhang" w:date="2025-04-21T22:31:0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408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B</w:delText>
        </w:r>
      </w:del>
      <w:del w:id="409" w:author="Baoshan Zhang" w:date="2025-04-21T22:31:0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410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 xml:space="preserve">iomedicine and </w:delText>
        </w:r>
      </w:del>
      <w:del w:id="411" w:author="Baoshan Zhang" w:date="2025-04-21T22:31:0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412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>E</w:delText>
        </w:r>
      </w:del>
      <w:del w:id="413" w:author="Baoshan Zhang" w:date="2025-04-21T22:31:00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414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>pidemiology</w:delText>
        </w:r>
      </w:del>
      <w:r>
        <w:rPr>
          <w:rFonts w:ascii="Times New Roman" w:hAnsi="Times New Roman"/>
          <w:color w:val="auto"/>
          <w:sz w:val="20"/>
          <w:szCs w:val="20"/>
          <w:lang w:val="en-US"/>
          <w:rPrChange w:id="415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  <w:tab/>
      </w:r>
    </w:p>
    <w:p w14:paraId="7BC531F4">
      <w:pPr>
        <w:tabs>
          <w:tab w:val="right" w:pos="9720"/>
        </w:tabs>
        <w:spacing w:after="0" w:line="300" w:lineRule="exact"/>
        <w:jc w:val="distribute"/>
        <w:rPr>
          <w:rFonts w:ascii="Times New Roman" w:hAnsi="Times New Roman"/>
          <w:color w:val="auto"/>
          <w:sz w:val="20"/>
          <w:szCs w:val="20"/>
          <w:lang w:val="en-US" w:eastAsia="zh-CN"/>
          <w:rPrChange w:id="416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417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Supervisor: Prof. R. Todd Ogden                                              </w:t>
      </w:r>
      <w:del w:id="418" w:author="笙陌" w:date="2025-04-28T11:36:41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1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   </w:delText>
        </w:r>
      </w:del>
      <w:del w:id="420" w:author="笙陌" w:date="2025-04-28T11:36:40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2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  </w:delText>
        </w:r>
      </w:del>
      <w:del w:id="422" w:author="笙陌" w:date="2025-04-28T11:36:39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23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 </w:delText>
        </w:r>
      </w:del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424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Dec</w:t>
      </w:r>
      <w:r>
        <w:rPr>
          <w:rFonts w:ascii="Times New Roman" w:hAnsi="Times New Roman"/>
          <w:color w:val="auto"/>
          <w:sz w:val="20"/>
          <w:szCs w:val="20"/>
          <w:rPrChange w:id="425" w:author="笙陌" w:date="2025-04-28T13:01:02Z">
            <w:rPr>
              <w:rFonts w:ascii="Times New Roman" w:hAnsi="Times New Roman"/>
              <w:sz w:val="20"/>
              <w:szCs w:val="20"/>
            </w:rPr>
          </w:rPrChange>
        </w:rPr>
        <w:t xml:space="preserve"> 202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426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3</w:t>
      </w:r>
      <w:r>
        <w:rPr>
          <w:rFonts w:ascii="Times New Roman" w:hAnsi="Times New Roman"/>
          <w:color w:val="auto"/>
          <w:sz w:val="20"/>
          <w:szCs w:val="20"/>
          <w:rPrChange w:id="427" w:author="笙陌" w:date="2025-04-28T13:01:02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428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-</w:t>
      </w:r>
      <w:ins w:id="429" w:author="笙陌" w:date="2025-04-28T11:36:4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30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M</w:t>
        </w:r>
      </w:ins>
      <w:ins w:id="431" w:author="笙陌" w:date="2025-04-28T11:36:46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32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ay</w:t>
        </w:r>
      </w:ins>
      <w:ins w:id="433" w:author="笙陌" w:date="2025-04-28T11:36:47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34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435" w:author="笙陌" w:date="2025-04-28T11:36:48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36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2</w:t>
        </w:r>
      </w:ins>
      <w:ins w:id="437" w:author="笙陌" w:date="2025-04-28T11:36:49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38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024</w:t>
        </w:r>
      </w:ins>
      <w:r>
        <w:rPr>
          <w:rFonts w:ascii="Times New Roman" w:hAnsi="Times New Roman"/>
          <w:color w:val="auto"/>
          <w:sz w:val="20"/>
          <w:szCs w:val="20"/>
          <w:rPrChange w:id="439" w:author="笙陌" w:date="2025-04-28T13:01:02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del w:id="440" w:author="笙陌" w:date="2025-04-28T11:36:36Z">
        <w:r>
          <w:rPr>
            <w:rFonts w:hint="eastAsia" w:ascii="Times New Roman" w:hAnsi="Times New Roman"/>
            <w:color w:val="auto"/>
            <w:sz w:val="20"/>
            <w:szCs w:val="20"/>
            <w:highlight w:val="yellow"/>
            <w:lang w:val="en-US" w:eastAsia="zh-CN"/>
            <w:rPrChange w:id="44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Present</w:delText>
        </w:r>
      </w:del>
    </w:p>
    <w:p w14:paraId="3DBEF4FA">
      <w:pPr>
        <w:numPr>
          <w:ilvl w:val="0"/>
          <w:numId w:val="4"/>
        </w:numPr>
        <w:spacing w:after="0" w:line="300" w:lineRule="exact"/>
        <w:rPr>
          <w:ins w:id="442" w:author="笙陌" w:date="2025-06-11T03:40:56Z"/>
          <w:rFonts w:hint="eastAsia" w:ascii="Times New Roman" w:hAnsi="Times New Roman"/>
          <w:color w:val="auto"/>
          <w:sz w:val="20"/>
          <w:szCs w:val="20"/>
          <w:lang w:val="en-US" w:eastAsia="zh-CN"/>
        </w:rPr>
      </w:pPr>
      <w:ins w:id="443" w:author="笙陌" w:date="2025-06-11T03:40:56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</w:rPr>
          <w:t>Participated in a short-term research training project focusing on statistical modeling of lifespan data in animal models.</w:t>
        </w:r>
      </w:ins>
    </w:p>
    <w:p w14:paraId="5F97458A">
      <w:pPr>
        <w:numPr>
          <w:ilvl w:val="0"/>
          <w:numId w:val="4"/>
        </w:numPr>
        <w:spacing w:after="0" w:line="300" w:lineRule="exact"/>
        <w:rPr>
          <w:ins w:id="444" w:author="笙陌" w:date="2025-06-11T03:40:56Z"/>
          <w:rFonts w:hint="eastAsia" w:ascii="Times New Roman" w:hAnsi="Times New Roman"/>
          <w:color w:val="auto"/>
          <w:sz w:val="20"/>
          <w:szCs w:val="20"/>
          <w:lang w:val="en-US" w:eastAsia="zh-CN"/>
        </w:rPr>
      </w:pPr>
      <w:ins w:id="445" w:author="笙陌" w:date="2025-06-11T03:40:56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</w:rPr>
          <w:t>Completed basic data visualization and exploratory modeling tasks in R</w:t>
        </w:r>
      </w:ins>
      <w:ins w:id="446" w:author="笙陌" w:date="2025-06-11T03:44:36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</w:rPr>
          <w:t>.</w:t>
        </w:r>
      </w:ins>
    </w:p>
    <w:p w14:paraId="31515FF2">
      <w:pPr>
        <w:numPr>
          <w:ilvl w:val="0"/>
          <w:numId w:val="4"/>
        </w:numPr>
        <w:spacing w:after="0" w:line="300" w:lineRule="exact"/>
        <w:rPr>
          <w:ins w:id="447" w:author="笙陌" w:date="2025-06-11T03:52:12Z"/>
          <w:rFonts w:hint="default" w:ascii="Times New Roman" w:hAnsi="Times New Roman"/>
          <w:color w:val="auto"/>
          <w:sz w:val="21"/>
          <w:szCs w:val="21"/>
          <w:lang w:val="en-US" w:eastAsia="zh-CN"/>
          <w:rPrChange w:id="448" w:author="笙陌" w:date="2025-06-11T03:52:30Z">
            <w:rPr>
              <w:ins w:id="449" w:author="笙陌" w:date="2025-06-11T03:52:12Z"/>
              <w:rFonts w:hint="eastAsia" w:ascii="Times New Roman" w:hAnsi="Times New Roman"/>
              <w:color w:val="auto"/>
              <w:sz w:val="20"/>
              <w:szCs w:val="20"/>
              <w:lang w:val="en-US" w:eastAsia="zh-CN"/>
            </w:rPr>
          </w:rPrChange>
        </w:rPr>
      </w:pPr>
      <w:ins w:id="450" w:author="笙陌" w:date="2025-06-11T03:52:09Z">
        <w:r>
          <w:rPr>
            <w:rFonts w:ascii="Times New Roman" w:hAnsi="Times New Roman" w:eastAsia="宋体" w:cs="Times New Roman"/>
            <w:sz w:val="21"/>
            <w:szCs w:val="21"/>
            <w:rPrChange w:id="451" w:author="笙陌" w:date="2025-06-11T03:52:30Z">
              <w:rPr>
                <w:rFonts w:ascii="宋体" w:hAnsi="宋体" w:eastAsia="宋体" w:cs="宋体"/>
                <w:sz w:val="24"/>
                <w:szCs w:val="24"/>
              </w:rPr>
            </w:rPrChange>
          </w:rPr>
          <w:t>Gained basic experience in regression modeling and later transitioned into omics-related data analysis.</w:t>
        </w:r>
      </w:ins>
    </w:p>
    <w:p w14:paraId="571A4CC2">
      <w:pPr>
        <w:numPr>
          <w:ilvl w:val="0"/>
          <w:numId w:val="4"/>
        </w:numPr>
        <w:spacing w:after="0" w:line="300" w:lineRule="exact"/>
        <w:rPr>
          <w:ins w:id="452" w:author="Baoshan Zhang" w:date="2025-04-21T22:28:00Z"/>
          <w:del w:id="453" w:author="笙陌" w:date="2025-06-11T03:40:56Z"/>
          <w:rFonts w:hint="eastAsia" w:ascii="Times New Roman" w:hAnsi="Times New Roman"/>
          <w:color w:val="auto"/>
          <w:sz w:val="20"/>
          <w:szCs w:val="20"/>
          <w:lang w:val="en-US" w:eastAsia="zh-CN"/>
          <w:rPrChange w:id="454" w:author="笙陌" w:date="2025-04-28T13:01:02Z">
            <w:rPr>
              <w:ins w:id="455" w:author="Baoshan Zhang" w:date="2025-04-21T22:28:00Z"/>
              <w:del w:id="456" w:author="笙陌" w:date="2025-06-11T03:40:56Z"/>
              <w:rFonts w:ascii="Times New Roman" w:hAnsi="Times New Roman"/>
              <w:sz w:val="20"/>
              <w:szCs w:val="20"/>
              <w:lang w:val="en-US"/>
            </w:rPr>
          </w:rPrChange>
        </w:rPr>
      </w:pPr>
      <w:del w:id="457" w:author="笙陌" w:date="2025-06-11T03:40:56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58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Used R language and machine learning algorithms to analyze </w:delText>
        </w:r>
      </w:del>
      <w:ins w:id="459" w:author="Baoshan Zhang" w:date="2025-04-21T22:29:00Z">
        <w:del w:id="460" w:author="笙陌" w:date="2025-06-11T03:40:56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461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R</w:delText>
          </w:r>
        </w:del>
      </w:ins>
      <w:ins w:id="462" w:author="Baoshan Zhang" w:date="2025-04-21T22:28:00Z">
        <w:del w:id="463" w:author="笙陌" w:date="2025-06-11T03:40:56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464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esearch Goal: </w:delText>
          </w:r>
        </w:del>
      </w:ins>
      <w:del w:id="465" w:author="笙陌" w:date="2025-06-11T03:40:56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466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the biomedical data. </w:delText>
        </w:r>
      </w:del>
      <w:ins w:id="467" w:author="Baoshan Zhang" w:date="2025-04-21T11:59:00Z">
        <w:del w:id="468" w:author="笙陌" w:date="2025-06-11T03:40:56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469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What biom data? To be specific</w:delText>
          </w:r>
        </w:del>
      </w:ins>
    </w:p>
    <w:p w14:paraId="777607CB">
      <w:pPr>
        <w:numPr>
          <w:ilvl w:val="0"/>
          <w:numId w:val="4"/>
        </w:numPr>
        <w:spacing w:after="0" w:line="300" w:lineRule="exact"/>
        <w:rPr>
          <w:ins w:id="470" w:author="Baoshan Zhang" w:date="2025-04-21T22:29:00Z"/>
          <w:del w:id="471" w:author="笙陌" w:date="2025-06-11T03:40:56Z"/>
          <w:rFonts w:hint="eastAsia" w:ascii="Times New Roman" w:hAnsi="Times New Roman"/>
          <w:color w:val="auto"/>
          <w:sz w:val="20"/>
          <w:szCs w:val="20"/>
          <w:lang w:val="en-US" w:eastAsia="zh-CN"/>
          <w:rPrChange w:id="472" w:author="笙陌" w:date="2025-04-28T13:01:02Z">
            <w:rPr>
              <w:ins w:id="473" w:author="Baoshan Zhang" w:date="2025-04-21T22:29:00Z"/>
              <w:del w:id="474" w:author="笙陌" w:date="2025-06-11T03:40:56Z"/>
              <w:rFonts w:ascii="Times New Roman" w:hAnsi="Times New Roman"/>
              <w:sz w:val="20"/>
              <w:szCs w:val="20"/>
              <w:lang w:val="en-US"/>
            </w:rPr>
          </w:rPrChange>
        </w:rPr>
      </w:pPr>
      <w:ins w:id="475" w:author="Baoshan Zhang" w:date="2025-04-21T22:28:00Z">
        <w:del w:id="476" w:author="笙陌" w:date="2025-06-11T03:40:56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477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Using R programming and a machine learning algorithm (to be specific); why this algorithm</w:delText>
          </w:r>
        </w:del>
      </w:ins>
    </w:p>
    <w:p w14:paraId="5A6703F3">
      <w:pPr>
        <w:numPr>
          <w:ilvl w:val="0"/>
          <w:numId w:val="4"/>
        </w:numPr>
        <w:spacing w:after="0" w:line="300" w:lineRule="exact"/>
        <w:rPr>
          <w:del w:id="478" w:author="笙陌" w:date="2025-06-11T03:40:56Z"/>
          <w:rFonts w:hint="eastAsia" w:ascii="Times New Roman" w:hAnsi="Times New Roman"/>
          <w:color w:val="auto"/>
          <w:sz w:val="20"/>
          <w:szCs w:val="20"/>
          <w:lang w:val="en-US" w:eastAsia="zh-CN"/>
          <w:rPrChange w:id="479" w:author="笙陌" w:date="2025-04-28T13:01:02Z">
            <w:rPr>
              <w:del w:id="480" w:author="笙陌" w:date="2025-06-11T03:40:56Z"/>
              <w:rFonts w:ascii="Times New Roman" w:hAnsi="Times New Roman"/>
              <w:sz w:val="20"/>
              <w:szCs w:val="20"/>
              <w:lang w:val="en-US"/>
            </w:rPr>
          </w:rPrChange>
        </w:rPr>
      </w:pPr>
      <w:ins w:id="481" w:author="Baoshan Zhang" w:date="2025-04-21T22:29:00Z">
        <w:del w:id="482" w:author="笙陌" w:date="2025-06-11T03:40:56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483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Role and responsibility; R programming? Data analysis? Manuscript? Interpretation? </w:delText>
          </w:r>
        </w:del>
      </w:ins>
    </w:p>
    <w:p w14:paraId="2068AEC7">
      <w:pPr>
        <w:numPr>
          <w:ilvl w:val="-1"/>
          <w:numId w:val="0"/>
        </w:numPr>
        <w:spacing w:after="0" w:line="300" w:lineRule="exact"/>
        <w:ind w:left="363" w:firstLine="0"/>
        <w:rPr>
          <w:del w:id="485" w:author="笙陌" w:date="2025-06-11T03:40:56Z"/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486" w:author="笙陌" w:date="2025-04-28T13:01:02Z">
            <w:rPr>
              <w:del w:id="487" w:author="笙陌" w:date="2025-06-11T03:40:56Z"/>
              <w:rFonts w:ascii="Times New Roman" w:hAnsi="Times New Roman"/>
              <w:b/>
              <w:sz w:val="20"/>
              <w:szCs w:val="20"/>
              <w:lang w:val="en-US" w:eastAsia="zh-CN"/>
            </w:rPr>
          </w:rPrChange>
        </w:rPr>
        <w:pPrChange w:id="484" w:author="笙陌" w:date="2025-04-28T11:52:44Z">
          <w:pPr>
            <w:numPr>
              <w:ilvl w:val="0"/>
              <w:numId w:val="4"/>
            </w:numPr>
            <w:spacing w:after="0" w:line="300" w:lineRule="exact"/>
            <w:ind w:left="726" w:hanging="363"/>
          </w:pPr>
        </w:pPrChange>
      </w:pPr>
      <w:del w:id="488" w:author="笙陌" w:date="2025-06-11T03:40:56Z">
        <w:r>
          <w:rPr>
            <w:rFonts w:hint="eastAsia" w:ascii="Times New Roman" w:hAnsi="Times New Roman"/>
            <w:strike/>
            <w:color w:val="auto"/>
            <w:sz w:val="20"/>
            <w:szCs w:val="20"/>
            <w:lang w:val="en-US" w:eastAsia="zh-CN"/>
            <w:rPrChange w:id="48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>Explore</w:delText>
        </w:r>
      </w:del>
      <w:del w:id="490" w:author="笙陌" w:date="2025-06-11T03:40:56Z">
        <w:r>
          <w:rPr>
            <w:rFonts w:hint="eastAsia" w:ascii="Times New Roman" w:hAnsi="Times New Roman"/>
            <w:strike/>
            <w:color w:val="auto"/>
            <w:sz w:val="20"/>
            <w:szCs w:val="20"/>
            <w:lang w:val="en-US" w:eastAsia="zh-CN"/>
            <w:rPrChange w:id="49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d the various algorithms of </w:delText>
        </w:r>
      </w:del>
      <w:del w:id="492" w:author="笙陌" w:date="2025-06-11T03:40:56Z">
        <w:r>
          <w:rPr>
            <w:rFonts w:hint="eastAsia" w:ascii="Times New Roman" w:hAnsi="Times New Roman"/>
            <w:strike/>
            <w:color w:val="auto"/>
            <w:sz w:val="20"/>
            <w:szCs w:val="20"/>
            <w:lang w:val="en-US" w:eastAsia="zh-CN"/>
            <w:rPrChange w:id="493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>machine learning and appl</w:delText>
        </w:r>
      </w:del>
      <w:del w:id="494" w:author="笙陌" w:date="2025-06-11T03:40:56Z">
        <w:r>
          <w:rPr>
            <w:rFonts w:hint="eastAsia" w:ascii="Times New Roman" w:hAnsi="Times New Roman"/>
            <w:strike/>
            <w:color w:val="auto"/>
            <w:sz w:val="20"/>
            <w:szCs w:val="20"/>
            <w:lang w:val="en-US" w:eastAsia="zh-CN"/>
            <w:rPrChange w:id="495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ied</w:delText>
        </w:r>
      </w:del>
      <w:del w:id="496" w:author="笙陌" w:date="2025-06-11T03:40:56Z">
        <w:r>
          <w:rPr>
            <w:rFonts w:hint="eastAsia" w:ascii="Times New Roman" w:hAnsi="Times New Roman"/>
            <w:strike/>
            <w:color w:val="auto"/>
            <w:sz w:val="20"/>
            <w:szCs w:val="20"/>
            <w:lang w:val="en-US" w:eastAsia="zh-CN"/>
            <w:rPrChange w:id="497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 them to public health and medical problems.</w:delText>
        </w:r>
      </w:del>
    </w:p>
    <w:p w14:paraId="4E1960B8">
      <w:pPr>
        <w:numPr>
          <w:ilvl w:val="-1"/>
          <w:numId w:val="0"/>
        </w:numPr>
        <w:spacing w:after="0" w:line="300" w:lineRule="exact"/>
        <w:ind w:left="0" w:firstLine="0"/>
        <w:rPr>
          <w:ins w:id="499" w:author="Baoshan Zhang" w:date="2025-04-21T22:31:00Z"/>
          <w:del w:id="500" w:author="笙陌" w:date="2025-06-11T03:40:56Z"/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501" w:author="笙陌" w:date="2025-04-28T13:01:02Z">
            <w:rPr>
              <w:ins w:id="502" w:author="Baoshan Zhang" w:date="2025-04-21T22:31:00Z"/>
              <w:del w:id="503" w:author="笙陌" w:date="2025-06-11T03:40:56Z"/>
              <w:rFonts w:ascii="Times New Roman" w:hAnsi="Times New Roman"/>
              <w:b/>
              <w:sz w:val="20"/>
              <w:szCs w:val="20"/>
              <w:lang w:val="en-US" w:eastAsia="zh-CN"/>
            </w:rPr>
          </w:rPrChange>
        </w:rPr>
        <w:pPrChange w:id="498" w:author="笙陌" w:date="2025-04-28T11:54:30Z">
          <w:pPr>
            <w:numPr>
              <w:ilvl w:val="0"/>
              <w:numId w:val="4"/>
            </w:numPr>
            <w:spacing w:after="0" w:line="300" w:lineRule="exact"/>
            <w:ind w:left="726" w:hanging="363"/>
          </w:pPr>
        </w:pPrChange>
      </w:pPr>
    </w:p>
    <w:p w14:paraId="29092334">
      <w:pPr>
        <w:spacing w:after="0" w:line="300" w:lineRule="exact"/>
        <w:ind w:left="0"/>
        <w:jc w:val="left"/>
        <w:rPr>
          <w:ins w:id="505" w:author="Baoshan Zhang" w:date="2025-04-21T22:31:00Z"/>
          <w:del w:id="506" w:author="笙陌" w:date="2025-04-28T13:20:54Z"/>
          <w:rFonts w:ascii="Times New Roman" w:hAnsi="Times New Roman"/>
          <w:b/>
          <w:color w:val="auto"/>
          <w:sz w:val="20"/>
          <w:szCs w:val="20"/>
          <w:lang w:val="en-US" w:eastAsia="zh-CN"/>
          <w:rPrChange w:id="507" w:author="笙陌" w:date="2025-04-28T13:01:02Z">
            <w:rPr>
              <w:ins w:id="508" w:author="Baoshan Zhang" w:date="2025-04-21T22:31:00Z"/>
              <w:del w:id="509" w:author="笙陌" w:date="2025-04-28T13:20:54Z"/>
              <w:rFonts w:ascii="Times New Roman" w:hAnsi="Times New Roman"/>
              <w:b/>
              <w:sz w:val="20"/>
              <w:szCs w:val="20"/>
              <w:lang w:val="en-US" w:eastAsia="zh-CN"/>
            </w:rPr>
          </w:rPrChange>
        </w:rPr>
        <w:pPrChange w:id="504" w:author="笙陌" w:date="2025-04-28T13:21:08Z">
          <w:pPr>
            <w:tabs>
              <w:tab w:val="left" w:pos="8074"/>
            </w:tabs>
            <w:spacing w:after="0" w:line="300" w:lineRule="exact"/>
            <w:jc w:val="distribute"/>
          </w:pPr>
        </w:pPrChange>
      </w:pPr>
    </w:p>
    <w:p w14:paraId="36454445">
      <w:pPr>
        <w:tabs>
          <w:tab w:val="left" w:pos="8074"/>
        </w:tabs>
        <w:spacing w:after="0" w:line="300" w:lineRule="exact"/>
        <w:jc w:val="distribute"/>
        <w:rPr>
          <w:rFonts w:ascii="Times New Roman" w:hAnsi="Times New Roman"/>
          <w:bCs/>
          <w:color w:val="auto"/>
          <w:sz w:val="20"/>
          <w:szCs w:val="20"/>
          <w:lang w:val="en-US" w:eastAsia="zh-CN"/>
          <w:rPrChange w:id="510" w:author="笙陌" w:date="2025-04-28T13:01:02Z">
            <w:rPr>
              <w:rFonts w:ascii="Times New Roman" w:hAnsi="Times New Roman"/>
              <w:bCs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511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>Binzhou Medical University</w:t>
      </w:r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512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ab/>
      </w:r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513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 xml:space="preserve"> </w:t>
      </w:r>
      <w:r>
        <w:rPr>
          <w:rFonts w:hint="eastAsia" w:ascii="Times New Roman" w:hAnsi="Times New Roman"/>
          <w:bCs/>
          <w:color w:val="auto"/>
          <w:sz w:val="20"/>
          <w:szCs w:val="20"/>
          <w:lang w:val="en-US" w:eastAsia="zh-CN"/>
          <w:rPrChange w:id="514" w:author="笙陌" w:date="2025-04-28T13:01:02Z">
            <w:rPr>
              <w:rFonts w:hint="eastAsia" w:ascii="Times New Roman" w:hAnsi="Times New Roman"/>
              <w:bCs/>
              <w:sz w:val="20"/>
              <w:szCs w:val="20"/>
              <w:lang w:val="en-US" w:eastAsia="zh-CN"/>
            </w:rPr>
          </w:rPrChange>
        </w:rPr>
        <w:t xml:space="preserve"> Shandong, China</w:t>
      </w:r>
    </w:p>
    <w:p w14:paraId="1A58CC7B">
      <w:pPr>
        <w:tabs>
          <w:tab w:val="right" w:pos="9720"/>
        </w:tabs>
        <w:spacing w:after="0" w:line="300" w:lineRule="exact"/>
        <w:rPr>
          <w:rFonts w:ascii="Times New Roman" w:hAnsi="Times New Roman"/>
          <w:color w:val="auto"/>
          <w:sz w:val="20"/>
          <w:szCs w:val="20"/>
          <w:lang w:val="en-US" w:eastAsia="zh-CN"/>
          <w:rPrChange w:id="515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del w:id="516" w:author="Baoshan Zhang" w:date="2025-04-21T22:37:00Z">
        <w:r>
          <w:rPr>
            <w:rFonts w:hint="eastAsia" w:ascii="Times New Roman" w:hAnsi="Times New Roman"/>
            <w:b/>
            <w:color w:val="auto"/>
            <w:sz w:val="20"/>
            <w:szCs w:val="20"/>
            <w:lang w:val="en-US" w:eastAsia="zh-CN"/>
            <w:rPrChange w:id="517" w:author="笙陌" w:date="2025-04-28T13:01:02Z">
              <w:rPr>
                <w:rFonts w:hint="eastAsia" w:ascii="Times New Roman" w:hAnsi="Times New Roman"/>
                <w:b/>
                <w:sz w:val="20"/>
                <w:szCs w:val="20"/>
                <w:lang w:val="en-US" w:eastAsia="zh-CN"/>
              </w:rPr>
            </w:rPrChange>
          </w:rPr>
          <w:delText xml:space="preserve">Bioinformatics </w:delText>
        </w:r>
      </w:del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518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>Analysis of Differential Expression and Protein Interaction of TYK</w:t>
      </w:r>
      <w:del w:id="519" w:author="Baoshan Zhang" w:date="2025-04-21T22:38:00Z">
        <w:r>
          <w:rPr>
            <w:rFonts w:hint="eastAsia" w:ascii="Times New Roman" w:hAnsi="Times New Roman"/>
            <w:b/>
            <w:color w:val="auto"/>
            <w:sz w:val="20"/>
            <w:szCs w:val="20"/>
            <w:lang w:val="en-US" w:eastAsia="zh-CN"/>
            <w:rPrChange w:id="520" w:author="笙陌" w:date="2025-04-28T13:01:02Z">
              <w:rPr>
                <w:rFonts w:hint="eastAsia" w:ascii="Times New Roman" w:hAnsi="Times New Roman"/>
                <w:b/>
                <w:sz w:val="20"/>
                <w:szCs w:val="20"/>
                <w:lang w:val="en-US" w:eastAsia="zh-CN"/>
              </w:rPr>
            </w:rPrChange>
          </w:rPr>
          <w:delText xml:space="preserve"> </w:delText>
        </w:r>
      </w:del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521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>2 in Head and Neck Tumors</w:t>
      </w:r>
      <w:r>
        <w:rPr>
          <w:rFonts w:ascii="Times New Roman" w:hAnsi="Times New Roman"/>
          <w:color w:val="auto"/>
          <w:sz w:val="20"/>
          <w:szCs w:val="20"/>
          <w:lang w:val="en-US"/>
          <w:rPrChange w:id="522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  <w:tab/>
      </w:r>
    </w:p>
    <w:p w14:paraId="5BA9541D">
      <w:pPr>
        <w:tabs>
          <w:tab w:val="right" w:pos="9720"/>
        </w:tabs>
        <w:spacing w:after="0" w:line="300" w:lineRule="exact"/>
        <w:jc w:val="distribute"/>
        <w:rPr>
          <w:rFonts w:ascii="Times New Roman" w:hAnsi="Times New Roman"/>
          <w:color w:val="auto"/>
          <w:sz w:val="20"/>
          <w:szCs w:val="20"/>
          <w:highlight w:val="none"/>
          <w:lang w:val="en-US" w:eastAsia="zh-CN"/>
          <w:rPrChange w:id="523" w:author="笙陌" w:date="2025-04-28T13:20:45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524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Supervisor: </w:t>
      </w:r>
      <w:ins w:id="525" w:author="笙陌" w:date="2025-04-28T11:57:44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26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P</w:t>
        </w:r>
      </w:ins>
      <w:ins w:id="527" w:author="笙陌" w:date="2025-04-28T11:57:4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28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rof</w:t>
        </w:r>
      </w:ins>
      <w:ins w:id="529" w:author="笙陌" w:date="2025-04-28T11:57:47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30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.</w:t>
        </w:r>
      </w:ins>
      <w:ins w:id="531" w:author="Baoshan Zhang" w:date="2025-04-21T22:35:00Z">
        <w:del w:id="532" w:author="笙陌" w:date="2025-04-28T11:57:51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533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Prof. </w:delText>
          </w:r>
        </w:del>
      </w:ins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534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Yue Zhen </w:t>
      </w:r>
      <w:ins w:id="535" w:author="Baoshan Zhang" w:date="2025-04-21T12:00:00Z">
        <w:del w:id="536" w:author="笙陌" w:date="2025-04-28T11:57:38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537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Faculty?</w:delText>
          </w:r>
        </w:del>
      </w:ins>
      <w:del w:id="538" w:author="笙陌" w:date="2025-04-28T11:57:38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3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 </w:delText>
        </w:r>
      </w:del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540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    </w:t>
      </w:r>
      <w:del w:id="541" w:author="Baoshan Zhang" w:date="2025-04-21T22:35:00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42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 </w:delText>
        </w:r>
      </w:del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543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       </w:t>
      </w:r>
      <w:ins w:id="544" w:author="Baoshan Zhang" w:date="2025-04-21T12:00:00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545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del w:id="546" w:author="Baoshan Zhang" w:date="2025-04-21T12:00:00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47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       </w:delText>
        </w:r>
      </w:del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548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                                       </w:t>
      </w:r>
      <w:del w:id="549" w:author="笙陌" w:date="2025-04-28T11:54:48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50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</w:delText>
        </w:r>
      </w:del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551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Jun</w:t>
      </w:r>
      <w:r>
        <w:rPr>
          <w:rFonts w:ascii="Times New Roman" w:hAnsi="Times New Roman"/>
          <w:color w:val="auto"/>
          <w:sz w:val="20"/>
          <w:szCs w:val="20"/>
          <w:rPrChange w:id="552" w:author="笙陌" w:date="2025-04-28T13:01:02Z">
            <w:rPr>
              <w:rFonts w:ascii="Times New Roman" w:hAnsi="Times New Roman"/>
              <w:sz w:val="20"/>
              <w:szCs w:val="20"/>
            </w:rPr>
          </w:rPrChange>
        </w:rPr>
        <w:t xml:space="preserve"> 202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553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3</w:t>
      </w:r>
      <w:r>
        <w:rPr>
          <w:rFonts w:ascii="Times New Roman" w:hAnsi="Times New Roman"/>
          <w:color w:val="auto"/>
          <w:sz w:val="20"/>
          <w:szCs w:val="20"/>
          <w:highlight w:val="none"/>
          <w:rPrChange w:id="554" w:author="笙陌" w:date="2025-04-28T13:20:45Z">
            <w:rPr>
              <w:rFonts w:ascii="Times New Roman" w:hAnsi="Times New Roman"/>
              <w:sz w:val="20"/>
              <w:szCs w:val="20"/>
            </w:rPr>
          </w:rPrChange>
        </w:rPr>
        <w:t xml:space="preserve"> - </w:t>
      </w:r>
      <w:r>
        <w:rPr>
          <w:rFonts w:hint="eastAsia" w:ascii="Times New Roman" w:hAnsi="Times New Roman"/>
          <w:color w:val="auto"/>
          <w:sz w:val="20"/>
          <w:szCs w:val="20"/>
          <w:highlight w:val="none"/>
          <w:lang w:val="en-US" w:eastAsia="zh-CN"/>
          <w:rPrChange w:id="555" w:author="笙陌" w:date="2025-04-28T13:20:45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Present</w:t>
      </w:r>
    </w:p>
    <w:p w14:paraId="349D5206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exact"/>
        <w:textAlignment w:val="auto"/>
        <w:rPr>
          <w:ins w:id="556" w:author="笙陌" w:date="2025-04-28T11:58:32Z"/>
          <w:rFonts w:ascii="Times New Roman" w:hAnsi="Times New Roman"/>
          <w:color w:val="auto"/>
          <w:sz w:val="20"/>
          <w:szCs w:val="20"/>
          <w:lang w:val="en-US"/>
          <w:rPrChange w:id="557" w:author="笙陌" w:date="2025-04-28T13:01:02Z">
            <w:rPr>
              <w:ins w:id="558" w:author="笙陌" w:date="2025-04-28T11:58:32Z"/>
              <w:rFonts w:ascii="Times New Roman" w:hAnsi="Times New Roman"/>
              <w:sz w:val="20"/>
              <w:szCs w:val="20"/>
              <w:lang w:val="en-US"/>
            </w:rPr>
          </w:rPrChange>
        </w:rPr>
      </w:pPr>
      <w:ins w:id="559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60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Used R language and machine learning algorithms to analyze the biomedical data. </w:t>
        </w:r>
      </w:ins>
    </w:p>
    <w:p w14:paraId="1F6CF73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exact"/>
        <w:ind w:left="726" w:hanging="363"/>
        <w:textAlignment w:val="auto"/>
        <w:rPr>
          <w:ins w:id="561" w:author="笙陌" w:date="2025-04-28T11:58:32Z"/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562" w:author="笙陌" w:date="2025-04-28T13:01:02Z">
            <w:rPr>
              <w:ins w:id="563" w:author="笙陌" w:date="2025-04-28T11:58:32Z"/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</w:pPr>
      <w:ins w:id="564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565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t>Explore</w:t>
        </w:r>
      </w:ins>
      <w:ins w:id="566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67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 xml:space="preserve">d the various algorithms of </w:t>
        </w:r>
      </w:ins>
      <w:ins w:id="568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56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t>machine learning and appl</w:t>
        </w:r>
      </w:ins>
      <w:ins w:id="570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7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t>ied</w:t>
        </w:r>
      </w:ins>
      <w:ins w:id="572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573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t xml:space="preserve"> them to public health and medical problems.</w:t>
        </w:r>
      </w:ins>
    </w:p>
    <w:p w14:paraId="0A0CB6AD">
      <w:pPr>
        <w:numPr>
          <w:ilvl w:val="0"/>
          <w:numId w:val="4"/>
        </w:numPr>
        <w:spacing w:after="0" w:line="300" w:lineRule="exact"/>
        <w:rPr>
          <w:del w:id="574" w:author="笙陌" w:date="2025-04-28T11:58:32Z"/>
          <w:rFonts w:ascii="Times New Roman" w:hAnsi="Times New Roman"/>
          <w:color w:val="auto"/>
          <w:sz w:val="20"/>
          <w:szCs w:val="20"/>
          <w:lang w:val="en-US"/>
          <w:rPrChange w:id="575" w:author="笙陌" w:date="2025-04-28T13:01:02Z">
            <w:rPr>
              <w:del w:id="576" w:author="笙陌" w:date="2025-04-28T11:58:32Z"/>
              <w:rFonts w:ascii="Times New Roman" w:hAnsi="Times New Roman"/>
              <w:sz w:val="20"/>
              <w:szCs w:val="20"/>
              <w:lang w:val="en-US"/>
            </w:rPr>
          </w:rPrChange>
        </w:rPr>
      </w:pPr>
      <w:del w:id="577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78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Involved in </w:delText>
        </w:r>
      </w:del>
      <w:ins w:id="579" w:author="Baoshan Zhang" w:date="2025-04-21T22:36:00Z">
        <w:del w:id="580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581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(</w:delText>
          </w:r>
        </w:del>
      </w:ins>
      <w:ins w:id="582" w:author="Baoshan Zhang" w:date="2025-04-21T22:36:00Z">
        <w:del w:id="583" w:author="笙陌" w:date="2025-04-28T11:58:32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584" w:author="笙陌" w:date="2025-04-28T13:01:02Z">
                <w:rPr>
                  <w:rFonts w:hint="eastAsia"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主要是自己在做) </w:delText>
          </w:r>
        </w:del>
      </w:ins>
      <w:ins w:id="585" w:author="Baoshan Zhang" w:date="2025-04-21T22:38:00Z">
        <w:del w:id="586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587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D</w:delText>
          </w:r>
        </w:del>
      </w:ins>
      <w:del w:id="588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8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designing </w:delText>
        </w:r>
      </w:del>
      <w:ins w:id="590" w:author="Baoshan Zhang" w:date="2025-04-21T22:35:00Z">
        <w:del w:id="591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592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the </w:delText>
          </w:r>
        </w:del>
      </w:ins>
      <w:del w:id="593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594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experiment scheme, cleaning and analyzing experimental </w:delText>
        </w:r>
      </w:del>
      <w:del w:id="595" w:author="笙陌" w:date="2025-04-28T11:58:32Z">
        <w:r>
          <w:rPr>
            <w:rFonts w:ascii="Times New Roman" w:hAnsi="Times New Roman"/>
            <w:color w:val="auto"/>
            <w:sz w:val="20"/>
            <w:szCs w:val="20"/>
            <w:lang w:val="en-US" w:eastAsia="zh-CN"/>
            <w:rPrChange w:id="596" w:author="笙陌" w:date="2025-04-28T13:01:02Z">
              <w:rPr>
                <w:rFonts w:ascii="Times New Roman" w:hAnsi="Times New Roman"/>
                <w:sz w:val="20"/>
                <w:szCs w:val="20"/>
                <w:lang w:val="en-US" w:eastAsia="zh-CN"/>
              </w:rPr>
            </w:rPrChange>
          </w:rPr>
          <w:delText>data,</w:delText>
        </w:r>
      </w:del>
      <w:ins w:id="597" w:author="Baoshan Zhang" w:date="2025-04-21T22:37:00Z">
        <w:del w:id="598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599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data, </w:delText>
          </w:r>
        </w:del>
      </w:ins>
      <w:del w:id="600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60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and crafting the experiment report.</w:delText>
        </w:r>
      </w:del>
      <w:ins w:id="602" w:author="Baoshan Zhang" w:date="2025-04-21T22:36:00Z">
        <w:del w:id="603" w:author="笙陌" w:date="2025-04-28T11:58:32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604" w:author="笙陌" w:date="2025-04-28T13:01:02Z">
                <w:rPr>
                  <w:rFonts w:hint="eastAsia"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 </w:delText>
          </w:r>
        </w:del>
      </w:ins>
      <w:ins w:id="605" w:author="Baoshan Zhang" w:date="2025-04-21T22:36:00Z">
        <w:del w:id="606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607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(database name</w:delText>
          </w:r>
        </w:del>
      </w:ins>
      <w:ins w:id="608" w:author="Baoshan Zhang" w:date="2025-04-21T22:37:00Z">
        <w:del w:id="609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610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 TCGA</w:delText>
          </w:r>
        </w:del>
      </w:ins>
      <w:ins w:id="611" w:author="Baoshan Zhang" w:date="2025-04-21T22:39:00Z">
        <w:del w:id="612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613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; R programming</w:delText>
          </w:r>
        </w:del>
      </w:ins>
      <w:ins w:id="614" w:author="Baoshan Zhang" w:date="2025-04-21T22:36:00Z">
        <w:del w:id="615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616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)</w:delText>
          </w:r>
        </w:del>
      </w:ins>
    </w:p>
    <w:p w14:paraId="59D1314A">
      <w:pPr>
        <w:numPr>
          <w:ilvl w:val="0"/>
          <w:numId w:val="4"/>
        </w:numPr>
        <w:spacing w:after="0" w:line="300" w:lineRule="exact"/>
        <w:ind w:left="726" w:hanging="363"/>
        <w:rPr>
          <w:del w:id="617" w:author="笙陌" w:date="2025-04-28T11:58:32Z"/>
          <w:rFonts w:ascii="Times New Roman Bold" w:hAnsi="Times New Roman Bold" w:cs="Times New Roman Bold"/>
          <w:b/>
          <w:bCs/>
          <w:color w:val="auto"/>
          <w:sz w:val="20"/>
          <w:szCs w:val="20"/>
          <w:lang w:val="en-US"/>
          <w:rPrChange w:id="618" w:author="笙陌" w:date="2025-04-28T13:01:02Z">
            <w:rPr>
              <w:del w:id="619" w:author="笙陌" w:date="2025-04-28T11:58:32Z"/>
              <w:rFonts w:ascii="Times New Roman Bold" w:hAnsi="Times New Roman Bold" w:cs="Times New Roman Bold"/>
              <w:b/>
              <w:bCs/>
              <w:sz w:val="20"/>
              <w:szCs w:val="20"/>
              <w:lang w:val="en-US"/>
            </w:rPr>
          </w:rPrChange>
        </w:rPr>
      </w:pPr>
      <w:del w:id="620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62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Performed </w:delText>
        </w:r>
      </w:del>
      <w:del w:id="622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highlight w:val="yellow"/>
            <w:lang w:val="en-US"/>
            <w:rPrChange w:id="623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>the secondary data analysis</w:delText>
        </w:r>
      </w:del>
      <w:del w:id="624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625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and elaborated the results. </w:delText>
        </w:r>
      </w:del>
      <w:del w:id="626" w:author="笙陌" w:date="2025-04-28T11:58:32Z">
        <w:r>
          <w:rPr>
            <w:rFonts w:ascii="Times New Roman" w:hAnsi="Times New Roman"/>
            <w:color w:val="auto"/>
            <w:sz w:val="20"/>
            <w:szCs w:val="20"/>
            <w:lang w:val="en-US"/>
            <w:rPrChange w:id="627" w:author="笙陌" w:date="2025-04-28T13:01:02Z">
              <w:rPr>
                <w:rFonts w:ascii="Times New Roman" w:hAnsi="Times New Roman"/>
                <w:sz w:val="20"/>
                <w:szCs w:val="20"/>
                <w:lang w:val="en-US"/>
              </w:rPr>
            </w:rPrChange>
          </w:rPr>
          <w:delText xml:space="preserve"> </w:delText>
        </w:r>
      </w:del>
      <w:del w:id="628" w:author="笙陌" w:date="2025-04-28T11:58:32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62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 </w:delText>
        </w:r>
      </w:del>
      <w:ins w:id="630" w:author="Baoshan Zhang" w:date="2025-04-21T12:00:00Z">
        <w:del w:id="631" w:author="笙陌" w:date="2025-04-28T11:58:32Z">
          <w:r>
            <w:rPr>
              <w:rFonts w:ascii="Times New Roman" w:hAnsi="Times New Roman"/>
              <w:color w:val="auto"/>
              <w:sz w:val="20"/>
              <w:szCs w:val="20"/>
              <w:lang w:val="en-US"/>
              <w:rPrChange w:id="632" w:author="笙陌" w:date="2025-04-28T13:01:02Z">
                <w:rPr>
                  <w:rFonts w:ascii="Times New Roman" w:hAnsi="Times New Roman"/>
                  <w:sz w:val="20"/>
                  <w:szCs w:val="20"/>
                  <w:lang w:val="en-US"/>
                </w:rPr>
              </w:rPrChange>
            </w:rPr>
            <w:delText>Any Output?</w:delText>
          </w:r>
        </w:del>
      </w:ins>
    </w:p>
    <w:p w14:paraId="472E45D0">
      <w:pPr>
        <w:tabs>
          <w:tab w:val="left" w:pos="7621"/>
        </w:tabs>
        <w:spacing w:after="0" w:line="300" w:lineRule="exact"/>
        <w:ind w:left="204" w:hanging="201" w:hangingChars="100"/>
        <w:jc w:val="distribute"/>
        <w:rPr>
          <w:del w:id="633" w:author="笙陌" w:date="2025-09-01T23:37:55Z"/>
          <w:rFonts w:ascii="Times New Roman Bold" w:hAnsi="Times New Roman Bold" w:cs="Times New Roman Bold"/>
          <w:color w:val="auto"/>
          <w:sz w:val="20"/>
          <w:szCs w:val="20"/>
          <w:lang w:val="en-US" w:eastAsia="zh-CN"/>
          <w:rPrChange w:id="634" w:author="笙陌" w:date="2025-04-28T13:01:02Z">
            <w:rPr>
              <w:del w:id="635" w:author="笙陌" w:date="2025-09-01T23:37:55Z"/>
              <w:rFonts w:ascii="Times New Roman Bold" w:hAnsi="Times New Roman Bold" w:cs="Times New Roman Bold"/>
              <w:sz w:val="20"/>
              <w:szCs w:val="20"/>
              <w:lang w:val="en-US" w:eastAsia="zh-CN"/>
            </w:rPr>
          </w:rPrChange>
        </w:rPr>
      </w:pPr>
      <w:del w:id="636" w:author="笙陌" w:date="2025-09-01T23:37:55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637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>University College London</w:delText>
        </w:r>
      </w:del>
      <w:del w:id="638" w:author="笙陌" w:date="2025-09-01T23:37:55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639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 xml:space="preserve">, </w:delText>
        </w:r>
      </w:del>
      <w:del w:id="640" w:author="笙陌" w:date="2025-09-01T23:37:55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641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>UCL</w:delText>
        </w:r>
      </w:del>
      <w:del w:id="642" w:author="笙陌" w:date="2025-09-01T23:37:55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643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tab/>
        </w:r>
      </w:del>
      <w:del w:id="644" w:author="笙陌" w:date="2025-09-01T23:37:55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 w:eastAsia="zh-CN"/>
            <w:rPrChange w:id="645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</w:rPrChange>
          </w:rPr>
          <w:delText xml:space="preserve">         </w:delText>
        </w:r>
      </w:del>
      <w:del w:id="646" w:author="笙陌" w:date="2025-09-01T23:37:55Z">
        <w:r>
          <w:rPr>
            <w:rFonts w:hint="eastAsia" w:ascii="Times New Roman Bold" w:hAnsi="Times New Roman Bold" w:cs="Times New Roman Bold"/>
            <w:color w:val="auto"/>
            <w:sz w:val="20"/>
            <w:szCs w:val="20"/>
            <w:lang w:val="en-US" w:eastAsia="zh-CN"/>
            <w:rPrChange w:id="647" w:author="笙陌" w:date="2025-04-28T13:01:02Z">
              <w:rPr>
                <w:rFonts w:hint="eastAsia" w:ascii="Times New Roman Bold" w:hAnsi="Times New Roman Bold" w:cs="Times New Roman Bold"/>
                <w:sz w:val="20"/>
                <w:szCs w:val="20"/>
                <w:lang w:val="en-US" w:eastAsia="zh-CN"/>
              </w:rPr>
            </w:rPrChange>
          </w:rPr>
          <w:delText xml:space="preserve"> London, UK</w:delText>
        </w:r>
      </w:del>
    </w:p>
    <w:p w14:paraId="55390C49">
      <w:pPr>
        <w:tabs>
          <w:tab w:val="right" w:pos="9720"/>
        </w:tabs>
        <w:spacing w:after="0" w:line="300" w:lineRule="exact"/>
        <w:rPr>
          <w:del w:id="648" w:author="笙陌" w:date="2025-09-01T23:37:55Z"/>
          <w:rFonts w:ascii="Times New Roman" w:hAnsi="Times New Roman"/>
          <w:color w:val="auto"/>
          <w:sz w:val="20"/>
          <w:szCs w:val="20"/>
          <w:lang w:val="en-US" w:eastAsia="zh-CN"/>
          <w:rPrChange w:id="649" w:author="笙陌" w:date="2025-04-28T13:01:02Z">
            <w:rPr>
              <w:del w:id="650" w:author="笙陌" w:date="2025-09-01T23:37:55Z"/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del w:id="651" w:author="笙陌" w:date="2025-09-01T23:37:55Z">
        <w:r>
          <w:rPr>
            <w:rFonts w:hint="eastAsia" w:ascii="Times New Roman Bold" w:hAnsi="Times New Roman Bold" w:cs="Times New Roman Bold"/>
            <w:b/>
            <w:bCs/>
            <w:color w:val="auto"/>
            <w:sz w:val="20"/>
            <w:szCs w:val="20"/>
            <w:lang w:val="en-US"/>
            <w:rPrChange w:id="652" w:author="笙陌" w:date="2025-04-28T13:01:02Z">
              <w:rPr>
                <w:rFonts w:hint="eastAsia" w:ascii="Times New Roman Bold" w:hAnsi="Times New Roman Bold" w:cs="Times New Roman Bold"/>
                <w:b/>
                <w:bCs/>
                <w:sz w:val="20"/>
                <w:szCs w:val="20"/>
                <w:lang w:val="en-US"/>
              </w:rPr>
            </w:rPrChange>
          </w:rPr>
          <w:delText>Public Health and Epidemic Study Design: Disease Frequency Measurement and Statistical Analysis</w:delText>
        </w:r>
      </w:del>
    </w:p>
    <w:p w14:paraId="0899308D">
      <w:pPr>
        <w:tabs>
          <w:tab w:val="right" w:pos="9720"/>
        </w:tabs>
        <w:spacing w:after="0" w:line="300" w:lineRule="exact"/>
        <w:jc w:val="distribute"/>
        <w:rPr>
          <w:del w:id="653" w:author="笙陌" w:date="2025-09-01T23:37:55Z"/>
          <w:rFonts w:ascii="Times New Roman" w:hAnsi="Times New Roman"/>
          <w:b/>
          <w:color w:val="auto"/>
          <w:sz w:val="20"/>
          <w:szCs w:val="20"/>
          <w:lang w:val="en-US" w:eastAsia="zh-CN"/>
          <w:rPrChange w:id="654" w:author="笙陌" w:date="2025-04-28T13:01:02Z">
            <w:rPr>
              <w:del w:id="655" w:author="笙陌" w:date="2025-09-01T23:37:55Z"/>
              <w:rFonts w:ascii="Times New Roman" w:hAnsi="Times New Roman"/>
              <w:b/>
              <w:sz w:val="20"/>
              <w:szCs w:val="20"/>
              <w:lang w:val="en-US" w:eastAsia="zh-CN"/>
            </w:rPr>
          </w:rPrChange>
        </w:rPr>
      </w:pPr>
      <w:del w:id="656" w:author="笙陌" w:date="2025-09-01T23:37:5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657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Supervisor: Prof. Kostas Tsilidis </w:delText>
        </w:r>
      </w:del>
      <w:del w:id="658" w:author="笙陌" w:date="2025-09-01T23:37:55Z">
        <w:r>
          <w:rPr>
            <w:rFonts w:ascii="Times New Roman" w:hAnsi="Times New Roman"/>
            <w:color w:val="auto"/>
            <w:sz w:val="20"/>
            <w:szCs w:val="20"/>
            <w:lang w:val="en-US"/>
            <w:rPrChange w:id="659" w:author="笙陌" w:date="2025-04-28T13:01:02Z">
              <w:rPr>
                <w:rFonts w:ascii="Times New Roman" w:hAnsi="Times New Roman"/>
                <w:sz w:val="20"/>
                <w:szCs w:val="20"/>
                <w:lang w:val="en-US"/>
              </w:rPr>
            </w:rPrChange>
          </w:rPr>
          <w:tab/>
        </w:r>
      </w:del>
      <w:del w:id="660" w:author="笙陌" w:date="2025-09-01T23:37:5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66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                  June</w:delText>
        </w:r>
      </w:del>
      <w:del w:id="662" w:author="笙陌" w:date="2025-09-01T23:37:55Z">
        <w:r>
          <w:rPr>
            <w:rFonts w:ascii="Times New Roman" w:hAnsi="Times New Roman"/>
            <w:color w:val="auto"/>
            <w:sz w:val="20"/>
            <w:szCs w:val="20"/>
            <w:rPrChange w:id="663" w:author="笙陌" w:date="2025-04-28T13:01:02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202</w:delText>
        </w:r>
      </w:del>
      <w:del w:id="664" w:author="笙陌" w:date="2025-09-01T23:37:5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665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3</w:delText>
        </w:r>
      </w:del>
      <w:del w:id="666" w:author="笙陌" w:date="2025-09-01T23:37:55Z">
        <w:r>
          <w:rPr>
            <w:rFonts w:ascii="Times New Roman" w:hAnsi="Times New Roman"/>
            <w:color w:val="auto"/>
            <w:sz w:val="20"/>
            <w:szCs w:val="20"/>
            <w:rPrChange w:id="667" w:author="笙陌" w:date="2025-04-28T13:01:02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- </w:delText>
        </w:r>
      </w:del>
      <w:del w:id="668" w:author="笙陌" w:date="2025-09-01T23:37:5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66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Oct</w:delText>
        </w:r>
      </w:del>
      <w:del w:id="670" w:author="笙陌" w:date="2025-09-01T23:37:55Z">
        <w:r>
          <w:rPr>
            <w:rFonts w:ascii="Times New Roman" w:hAnsi="Times New Roman"/>
            <w:color w:val="auto"/>
            <w:sz w:val="20"/>
            <w:szCs w:val="20"/>
            <w:rPrChange w:id="671" w:author="笙陌" w:date="2025-04-28T13:01:02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202</w:delText>
        </w:r>
      </w:del>
      <w:del w:id="672" w:author="笙陌" w:date="2025-09-01T23:37:55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673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3</w:delText>
        </w:r>
      </w:del>
    </w:p>
    <w:p w14:paraId="77E85781">
      <w:pPr>
        <w:numPr>
          <w:ilvl w:val="0"/>
          <w:numId w:val="4"/>
        </w:numPr>
        <w:spacing w:after="0" w:line="300" w:lineRule="exact"/>
        <w:rPr>
          <w:del w:id="674" w:author="笙陌" w:date="2025-09-01T23:37:55Z"/>
          <w:rFonts w:ascii="Times New Roman" w:hAnsi="Times New Roman"/>
          <w:color w:val="auto"/>
          <w:sz w:val="21"/>
          <w:szCs w:val="21"/>
          <w:lang w:val="en-US"/>
          <w:rPrChange w:id="675" w:author="笙陌" w:date="2025-06-11T03:53:35Z">
            <w:rPr>
              <w:del w:id="676" w:author="笙陌" w:date="2025-09-01T23:37:55Z"/>
              <w:rFonts w:ascii="Times New Roman" w:hAnsi="Times New Roman"/>
              <w:sz w:val="20"/>
              <w:szCs w:val="20"/>
              <w:lang w:val="en-US"/>
            </w:rPr>
          </w:rPrChange>
        </w:rPr>
      </w:pPr>
      <w:del w:id="677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78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R</w:delText>
        </w:r>
      </w:del>
      <w:del w:id="679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80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e</w:delText>
        </w:r>
      </w:del>
      <w:del w:id="681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82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s</w:delText>
        </w:r>
      </w:del>
      <w:del w:id="683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84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p</w:delText>
        </w:r>
      </w:del>
      <w:del w:id="685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86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o</w:delText>
        </w:r>
      </w:del>
      <w:del w:id="687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88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n</w:delText>
        </w:r>
      </w:del>
      <w:del w:id="689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90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s</w:delText>
        </w:r>
      </w:del>
      <w:del w:id="691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92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i</w:delText>
        </w:r>
      </w:del>
      <w:del w:id="693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94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b</w:delText>
        </w:r>
      </w:del>
      <w:del w:id="695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696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le for measuring d</w:delText>
        </w:r>
      </w:del>
      <w:del w:id="697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/>
            <w:rPrChange w:id="698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>isease frequency and association</w:delText>
        </w:r>
      </w:del>
      <w:del w:id="699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700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, studying the epidemic study design of different types, analyzing cases using M</w:delText>
        </w:r>
      </w:del>
      <w:del w:id="701" w:author="笙陌" w:date="2025-09-01T23:37:55Z">
        <w:r>
          <w:rPr>
            <w:rFonts w:hint="default" w:ascii="Times New Roman" w:hAnsi="Times New Roman"/>
            <w:color w:val="auto"/>
            <w:sz w:val="21"/>
            <w:szCs w:val="21"/>
            <w:lang w:val="en-US" w:eastAsia="zh-CN"/>
            <w:rPrChange w:id="702" w:author="笙陌" w:date="2025-06-11T03:53:35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eta-analysis and discussing with fellow students. </w:delText>
        </w:r>
      </w:del>
    </w:p>
    <w:p w14:paraId="2771D83D">
      <w:pPr>
        <w:numPr>
          <w:ilvl w:val="0"/>
          <w:numId w:val="4"/>
        </w:numPr>
        <w:spacing w:after="120" w:afterLines="50" w:line="300" w:lineRule="exact"/>
        <w:ind w:left="726" w:hanging="363"/>
        <w:rPr>
          <w:del w:id="703" w:author="笙陌" w:date="2025-04-28T11:55:06Z"/>
          <w:rFonts w:ascii="Times New Roman" w:hAnsi="Times New Roman"/>
          <w:smallCaps/>
          <w:strike/>
          <w:color w:val="auto"/>
          <w:sz w:val="24"/>
          <w:szCs w:val="20"/>
          <w:lang w:val="en-US"/>
          <w:rPrChange w:id="704" w:author="笙陌" w:date="2025-04-28T13:01:02Z">
            <w:rPr>
              <w:del w:id="705" w:author="笙陌" w:date="2025-04-28T11:55:06Z"/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</w:pPr>
      <w:del w:id="706" w:author="笙陌" w:date="2025-04-28T11:55:06Z">
        <w:r>
          <w:rPr>
            <w:rFonts w:hint="eastAsia" w:ascii="Times New Roman" w:hAnsi="Times New Roman"/>
            <w:strike/>
            <w:color w:val="auto"/>
            <w:sz w:val="20"/>
            <w:szCs w:val="20"/>
            <w:lang w:val="en-US" w:eastAsia="zh-CN"/>
            <w:rPrChange w:id="707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Published a thesis in </w:delText>
        </w:r>
      </w:del>
      <w:del w:id="708" w:author="笙陌" w:date="2025-04-28T11:55:06Z">
        <w:r>
          <w:rPr>
            <w:rFonts w:hint="eastAsia" w:ascii="Times New Roman" w:hAnsi="Times New Roman"/>
            <w:strike/>
            <w:color w:val="auto"/>
            <w:sz w:val="20"/>
            <w:szCs w:val="20"/>
            <w:highlight w:val="yellow"/>
            <w:lang w:val="en-US" w:eastAsia="zh-CN"/>
            <w:rPrChange w:id="70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Journal of Advances in Humanities Research,</w:delText>
        </w:r>
      </w:del>
      <w:del w:id="710" w:author="笙陌" w:date="2025-04-28T11:55:06Z">
        <w:r>
          <w:rPr>
            <w:rFonts w:hint="eastAsia" w:ascii="Times New Roman" w:hAnsi="Times New Roman"/>
            <w:strike/>
            <w:color w:val="auto"/>
            <w:sz w:val="20"/>
            <w:szCs w:val="20"/>
            <w:lang w:val="en-US" w:eastAsia="zh-CN"/>
            <w:rPrChange w:id="711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 xml:space="preserve"> presenting the research results.</w:delText>
        </w:r>
      </w:del>
    </w:p>
    <w:p w14:paraId="5581770C">
      <w:pPr>
        <w:pBdr>
          <w:bottom w:val="single" w:color="auto" w:sz="4" w:space="1"/>
        </w:pBdr>
        <w:spacing w:after="0" w:line="300" w:lineRule="exact"/>
        <w:outlineLvl w:val="0"/>
        <w:rPr>
          <w:rFonts w:ascii="Times New Roman" w:hAnsi="Times New Roman"/>
          <w:smallCaps/>
          <w:color w:val="auto"/>
          <w:sz w:val="24"/>
          <w:szCs w:val="20"/>
          <w:lang w:val="en-US" w:eastAsia="zh-CN"/>
          <w:rPrChange w:id="712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smallCaps/>
          <w:color w:val="auto"/>
          <w:sz w:val="24"/>
          <w:szCs w:val="20"/>
          <w:lang w:val="en-US" w:eastAsia="zh-CN"/>
          <w:rPrChange w:id="713" w:author="笙陌" w:date="2025-04-28T13:01:02Z">
            <w:rPr>
              <w:rFonts w:hint="eastAsia" w:ascii="Times New Roman" w:hAnsi="Times New Roman"/>
              <w:smallCaps/>
              <w:sz w:val="24"/>
              <w:szCs w:val="20"/>
              <w:lang w:val="en-US" w:eastAsia="zh-CN"/>
            </w:rPr>
          </w:rPrChange>
        </w:rPr>
        <w:t>Extracurricular Experience</w:t>
      </w:r>
    </w:p>
    <w:p w14:paraId="62C0EDDC">
      <w:pPr>
        <w:pBdr>
          <w:bottom w:val="none" w:color="auto" w:sz="0" w:space="1"/>
        </w:pBdr>
        <w:spacing w:after="0" w:line="300" w:lineRule="exact"/>
        <w:jc w:val="distribute"/>
        <w:outlineLvl w:val="0"/>
        <w:rPr>
          <w:rFonts w:ascii="Times New Roman" w:hAnsi="Times New Roman"/>
          <w:color w:val="auto"/>
          <w:sz w:val="20"/>
          <w:szCs w:val="20"/>
          <w:lang w:val="en-US" w:eastAsia="zh-CN"/>
          <w:rPrChange w:id="714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 w:eastAsia="zh-CN"/>
          <w:rPrChange w:id="715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 w:eastAsia="zh-CN"/>
            </w:rPr>
          </w:rPrChange>
        </w:rPr>
        <w:t>Volunteer, Robotex The World Robot Competition in Asia Station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16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                        Dec 2023 - Jan 2024</w:t>
      </w:r>
    </w:p>
    <w:p w14:paraId="1E71FD58">
      <w:pPr>
        <w:numPr>
          <w:ilvl w:val="0"/>
          <w:numId w:val="4"/>
        </w:numPr>
        <w:spacing w:after="0" w:line="300" w:lineRule="exact"/>
        <w:rPr>
          <w:rFonts w:ascii="Times New Roman" w:hAnsi="Times New Roman"/>
          <w:strike w:val="0"/>
          <w:color w:val="auto"/>
          <w:sz w:val="20"/>
          <w:szCs w:val="20"/>
          <w:lang w:val="en-US"/>
          <w:rPrChange w:id="717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</w:pP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18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>Assist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19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ed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20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the referees</w:t>
      </w:r>
      <w:r>
        <w:rPr>
          <w:rFonts w:ascii="Times New Roman" w:hAnsi="Times New Roman"/>
          <w:strike w:val="0"/>
          <w:color w:val="auto"/>
          <w:sz w:val="20"/>
          <w:szCs w:val="20"/>
          <w:lang w:val="en-US" w:eastAsia="zh-CN"/>
          <w:rPrChange w:id="721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>’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22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work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23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 and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24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the participants</w:t>
      </w:r>
      <w:r>
        <w:rPr>
          <w:rFonts w:ascii="Times New Roman" w:hAnsi="Times New Roman"/>
          <w:strike w:val="0"/>
          <w:color w:val="auto"/>
          <w:sz w:val="20"/>
          <w:szCs w:val="20"/>
          <w:lang w:val="en-US" w:eastAsia="zh-CN"/>
          <w:rPrChange w:id="725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>’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26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27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preparation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28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>, and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29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maintain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30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ed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31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the order of the scene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32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. </w:t>
      </w:r>
      <w:r>
        <w:rPr>
          <w:rFonts w:ascii="Times New Roman" w:hAnsi="Times New Roman"/>
          <w:strike w:val="0"/>
          <w:color w:val="auto"/>
          <w:sz w:val="20"/>
          <w:szCs w:val="20"/>
          <w:lang w:val="en-US"/>
          <w:rPrChange w:id="733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  <w:t xml:space="preserve"> </w:t>
      </w:r>
    </w:p>
    <w:p w14:paraId="1610EC71">
      <w:pPr>
        <w:numPr>
          <w:ilvl w:val="0"/>
          <w:numId w:val="4"/>
        </w:numPr>
        <w:spacing w:after="0" w:line="300" w:lineRule="exact"/>
        <w:ind w:left="726" w:hanging="363"/>
        <w:rPr>
          <w:rFonts w:ascii="Times New Roman" w:hAnsi="Times New Roman"/>
          <w:strike w:val="0"/>
          <w:color w:val="auto"/>
          <w:sz w:val="20"/>
          <w:szCs w:val="20"/>
          <w:lang w:val="en-US"/>
          <w:rPrChange w:id="734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</w:pP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35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Obtained the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/>
          <w:rPrChange w:id="736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Excellent Volunteer Certificate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37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.</w:t>
      </w:r>
    </w:p>
    <w:p w14:paraId="224B6BDE">
      <w:pPr>
        <w:tabs>
          <w:tab w:val="left" w:pos="8314"/>
        </w:tabs>
        <w:spacing w:after="0" w:line="300" w:lineRule="exact"/>
        <w:jc w:val="distribute"/>
        <w:rPr>
          <w:rFonts w:ascii="Times New Roman" w:hAnsi="Times New Roman"/>
          <w:color w:val="auto"/>
          <w:sz w:val="20"/>
          <w:szCs w:val="20"/>
          <w:lang w:val="en-US" w:eastAsia="zh-CN"/>
          <w:rPrChange w:id="738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/>
          <w:rPrChange w:id="739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/>
            </w:rPr>
          </w:rPrChange>
        </w:rPr>
        <w:t>German Spokesman</w:t>
      </w: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 w:eastAsia="zh-CN"/>
          <w:rPrChange w:id="740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 w:eastAsia="zh-CN"/>
            </w:rPr>
          </w:rPrChange>
        </w:rPr>
        <w:t xml:space="preserve">, </w:t>
      </w: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/>
          <w:rPrChange w:id="741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/>
            </w:rPr>
          </w:rPrChange>
        </w:rPr>
        <w:t>Model United Nations</w:t>
      </w:r>
      <w:r>
        <w:rPr>
          <w:rFonts w:hint="eastAsia" w:ascii="Times New Roman" w:hAnsi="Times New Roman"/>
          <w:b/>
          <w:bCs/>
          <w:color w:val="auto"/>
          <w:sz w:val="20"/>
          <w:szCs w:val="20"/>
          <w:lang w:val="en-US" w:eastAsia="zh-CN"/>
          <w:rPrChange w:id="742" w:author="笙陌" w:date="2025-04-28T13:01:02Z">
            <w:rPr>
              <w:rFonts w:hint="eastAsia" w:ascii="Times New Roman" w:hAnsi="Times New Roman"/>
              <w:b/>
              <w:bCs/>
              <w:sz w:val="20"/>
              <w:szCs w:val="20"/>
              <w:lang w:val="en-US" w:eastAsia="zh-CN"/>
            </w:rPr>
          </w:rPrChange>
        </w:rPr>
        <w:t xml:space="preserve">                                           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43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Oct 2022 - Nov 2022</w:t>
      </w:r>
    </w:p>
    <w:p w14:paraId="4275DBB2">
      <w:pPr>
        <w:numPr>
          <w:ilvl w:val="0"/>
          <w:numId w:val="4"/>
        </w:numPr>
        <w:spacing w:after="0" w:line="300" w:lineRule="exact"/>
        <w:rPr>
          <w:rFonts w:ascii="Times New Roman" w:hAnsi="Times New Roman"/>
          <w:strike w:val="0"/>
          <w:color w:val="auto"/>
          <w:sz w:val="20"/>
          <w:szCs w:val="20"/>
          <w:lang w:val="en-US"/>
          <w:rPrChange w:id="744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</w:pP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45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Collected and summarized the materials about global climate change 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46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topic, and</w:t>
      </w: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47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 finally generated a speech.</w:t>
      </w:r>
    </w:p>
    <w:p w14:paraId="3E7A1069">
      <w:pPr>
        <w:numPr>
          <w:ilvl w:val="0"/>
          <w:numId w:val="4"/>
        </w:numPr>
        <w:spacing w:after="120" w:afterLines="50" w:line="300" w:lineRule="exact"/>
        <w:ind w:left="726" w:hanging="363"/>
        <w:rPr>
          <w:rFonts w:ascii="Times New Roman" w:hAnsi="Times New Roman"/>
          <w:smallCaps/>
          <w:strike w:val="0"/>
          <w:color w:val="auto"/>
          <w:sz w:val="24"/>
          <w:szCs w:val="20"/>
          <w:lang w:val="en-US"/>
          <w:rPrChange w:id="748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</w:pPr>
      <w:r>
        <w:rPr>
          <w:rFonts w:hint="eastAsia" w:ascii="Times New Roman" w:hAnsi="Times New Roman"/>
          <w:strike w:val="0"/>
          <w:color w:val="auto"/>
          <w:sz w:val="20"/>
          <w:szCs w:val="20"/>
          <w:lang w:val="en-US" w:eastAsia="zh-CN"/>
          <w:rPrChange w:id="749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Honored as the Best Spokesman.</w:t>
      </w:r>
    </w:p>
    <w:p w14:paraId="6BD45054">
      <w:pPr>
        <w:pBdr>
          <w:bottom w:val="single" w:color="auto" w:sz="6" w:space="1"/>
        </w:pBdr>
        <w:spacing w:after="0" w:line="300" w:lineRule="exact"/>
        <w:outlineLvl w:val="0"/>
        <w:rPr>
          <w:rFonts w:ascii="Times New Roman" w:hAnsi="Times New Roman"/>
          <w:smallCaps/>
          <w:color w:val="auto"/>
          <w:sz w:val="24"/>
          <w:szCs w:val="20"/>
          <w:lang w:val="en-US"/>
          <w:rPrChange w:id="750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</w:pPr>
      <w:r>
        <w:rPr>
          <w:rFonts w:ascii="Times New Roman" w:hAnsi="Times New Roman"/>
          <w:smallCaps/>
          <w:color w:val="auto"/>
          <w:sz w:val="24"/>
          <w:szCs w:val="20"/>
          <w:lang w:val="en-US"/>
          <w:rPrChange w:id="751" w:author="笙陌" w:date="2025-04-28T13:01:02Z">
            <w:rPr>
              <w:rFonts w:ascii="Times New Roman" w:hAnsi="Times New Roman"/>
              <w:smallCaps/>
              <w:sz w:val="24"/>
              <w:szCs w:val="20"/>
              <w:lang w:val="en-US"/>
            </w:rPr>
          </w:rPrChange>
        </w:rPr>
        <w:t>Additional Information</w:t>
      </w:r>
    </w:p>
    <w:p w14:paraId="4B1A8B98">
      <w:pPr>
        <w:spacing w:after="0" w:line="300" w:lineRule="exact"/>
        <w:rPr>
          <w:rFonts w:ascii="Times New Roman" w:hAnsi="Times New Roman"/>
          <w:color w:val="auto"/>
          <w:sz w:val="20"/>
          <w:szCs w:val="20"/>
          <w:lang w:val="en-US"/>
          <w:rPrChange w:id="752" w:author="笙陌" w:date="2025-04-28T13:01:02Z">
            <w:rPr>
              <w:rFonts w:ascii="Times New Roman" w:hAnsi="Times New Roman"/>
              <w:sz w:val="20"/>
              <w:szCs w:val="20"/>
              <w:lang w:val="en-US"/>
            </w:rPr>
          </w:rPrChange>
        </w:rPr>
      </w:pPr>
      <w:r>
        <w:rPr>
          <w:rFonts w:ascii="Times New Roman" w:hAnsi="Times New Roman"/>
          <w:b/>
          <w:color w:val="auto"/>
          <w:sz w:val="20"/>
          <w:szCs w:val="20"/>
          <w:lang w:val="en-US"/>
          <w:rPrChange w:id="753" w:author="笙陌" w:date="2025-04-28T13:01:02Z">
            <w:rPr>
              <w:rFonts w:ascii="Times New Roman" w:hAnsi="Times New Roman"/>
              <w:b/>
              <w:sz w:val="20"/>
              <w:szCs w:val="20"/>
              <w:lang w:val="en-US"/>
            </w:rPr>
          </w:rPrChange>
        </w:rPr>
        <w:t xml:space="preserve">Computer </w:t>
      </w:r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754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 xml:space="preserve">Skills: </w:t>
      </w:r>
      <w:r>
        <w:rPr>
          <w:rFonts w:hint="eastAsia" w:ascii="Times New Roman" w:hAnsi="Times New Roman"/>
          <w:color w:val="auto"/>
          <w:sz w:val="20"/>
          <w:szCs w:val="20"/>
          <w:lang w:val="en-US"/>
          <w:rPrChange w:id="755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>Python, R,</w:t>
      </w:r>
      <w:del w:id="756" w:author="笙陌" w:date="2025-04-28T11:58:52Z">
        <w:r>
          <w:rPr>
            <w:rFonts w:hint="eastAsia" w:ascii="Times New Roman" w:hAnsi="Times New Roman"/>
            <w:color w:val="auto"/>
            <w:sz w:val="20"/>
            <w:szCs w:val="20"/>
            <w:lang w:val="en-US"/>
            <w:rPrChange w:id="757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/>
              </w:rPr>
            </w:rPrChange>
          </w:rPr>
          <w:delText xml:space="preserve"> VFP</w:delText>
        </w:r>
      </w:del>
      <w:del w:id="758" w:author="笙陌" w:date="2025-04-28T11:58:52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759" w:author="笙陌" w:date="2025-04-28T13:01:02Z"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rPrChange>
          </w:rPr>
          <w:delText>,</w:delText>
        </w:r>
      </w:del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60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 </w:t>
      </w:r>
      <w:r>
        <w:rPr>
          <w:rFonts w:hint="eastAsia" w:ascii="Times New Roman" w:hAnsi="Times New Roman"/>
          <w:color w:val="auto"/>
          <w:sz w:val="20"/>
          <w:szCs w:val="20"/>
          <w:lang w:val="en-US"/>
          <w:rPrChange w:id="761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>EXCEL</w:t>
      </w:r>
    </w:p>
    <w:p w14:paraId="6F04E3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exact"/>
        <w:textAlignment w:val="auto"/>
        <w:rPr>
          <w:ins w:id="762" w:author="笙陌" w:date="2025-04-28T11:59:20Z"/>
          <w:rFonts w:hint="eastAsia" w:ascii="Times New Roman" w:hAnsi="Times New Roman"/>
          <w:color w:val="auto"/>
          <w:sz w:val="20"/>
          <w:szCs w:val="20"/>
          <w:lang w:val="en-US" w:eastAsia="zh-CN"/>
          <w:rPrChange w:id="763" w:author="笙陌" w:date="2025-04-28T13:01:02Z">
            <w:rPr>
              <w:ins w:id="764" w:author="笙陌" w:date="2025-04-28T11:59:20Z"/>
              <w:rFonts w:hint="eastAsia" w:ascii="Times New Roman" w:hAnsi="Times New Roman"/>
              <w:color w:val="000000" w:themeColor="text1"/>
              <w:sz w:val="20"/>
              <w:szCs w:val="20"/>
              <w:lang w:val="en-US" w:eastAsia="zh-CN"/>
              <w14:textFill>
                <w14:solidFill>
                  <w14:schemeClr w14:val="tx1"/>
                </w14:solidFill>
              </w14:textFill>
            </w:rPr>
          </w:rPrChange>
        </w:rPr>
      </w:pPr>
      <w:r>
        <w:rPr>
          <w:rFonts w:ascii="Times New Roman" w:hAnsi="Times New Roman"/>
          <w:b/>
          <w:color w:val="auto"/>
          <w:sz w:val="20"/>
          <w:szCs w:val="20"/>
          <w:lang w:val="en-US"/>
          <w:rPrChange w:id="765" w:author="笙陌" w:date="2025-04-28T13:01:02Z">
            <w:rPr>
              <w:rFonts w:ascii="Times New Roman" w:hAnsi="Times New Roman"/>
              <w:b/>
              <w:sz w:val="20"/>
              <w:szCs w:val="20"/>
              <w:lang w:val="en-US"/>
            </w:rPr>
          </w:rPrChange>
        </w:rPr>
        <w:t>Language Skills</w:t>
      </w:r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766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 xml:space="preserve">: </w:t>
      </w:r>
      <w:ins w:id="767" w:author="笙陌" w:date="2025-04-28T11:59:20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768" w:author="笙陌" w:date="2025-04-28T13:01:02Z">
              <w:rPr>
                <w:rFonts w:hint="eastAsia" w:ascii="Times New Roman" w:hAnsi="Times New Roman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</w:rPr>
          <w:t>Chinese (Native); English (Fluent)</w:t>
        </w:r>
      </w:ins>
    </w:p>
    <w:p w14:paraId="546A2168">
      <w:pPr>
        <w:spacing w:after="0" w:line="300" w:lineRule="exact"/>
        <w:rPr>
          <w:del w:id="769" w:author="笙陌" w:date="2025-04-28T11:59:20Z"/>
          <w:rFonts w:ascii="Times New Roman" w:hAnsi="Times New Roman"/>
          <w:color w:val="auto"/>
          <w:sz w:val="20"/>
          <w:szCs w:val="20"/>
          <w:lang w:val="en-US" w:eastAsia="zh-CN"/>
          <w:rPrChange w:id="770" w:author="笙陌" w:date="2025-04-28T13:01:02Z">
            <w:rPr>
              <w:del w:id="771" w:author="笙陌" w:date="2025-04-28T11:59:20Z"/>
              <w:rFonts w:ascii="Times New Roman" w:hAnsi="Times New Roman"/>
              <w:color w:val="000000" w:themeColor="text1"/>
              <w:sz w:val="20"/>
              <w:szCs w:val="20"/>
              <w:lang w:val="en-US" w:eastAsia="zh-CN"/>
              <w14:textFill>
                <w14:solidFill>
                  <w14:schemeClr w14:val="tx1"/>
                </w14:solidFill>
              </w14:textFill>
            </w:rPr>
          </w:rPrChange>
        </w:rPr>
      </w:pPr>
      <w:ins w:id="772" w:author="Baoshan Zhang" w:date="2025-04-21T12:01:00Z">
        <w:del w:id="773" w:author="笙陌" w:date="2025-04-28T11:59:20Z">
          <w:r>
            <w:rPr>
              <w:rFonts w:ascii="Times New Roman" w:hAnsi="Times New Roman"/>
              <w:b/>
              <w:color w:val="auto"/>
              <w:sz w:val="20"/>
              <w:szCs w:val="20"/>
              <w:lang w:val="en-US" w:eastAsia="zh-CN"/>
              <w:rPrChange w:id="774" w:author="笙陌" w:date="2025-04-28T13:01:02Z">
                <w:rPr>
                  <w:rFonts w:ascii="Times New Roman" w:hAnsi="Times New Roman"/>
                  <w:b/>
                  <w:sz w:val="20"/>
                  <w:szCs w:val="20"/>
                  <w:lang w:val="en-US" w:eastAsia="zh-CN"/>
                </w:rPr>
              </w:rPrChange>
            </w:rPr>
            <w:delText>TOEFL/GRE instead</w:delText>
          </w:r>
        </w:del>
      </w:ins>
      <w:del w:id="775" w:author="笙陌" w:date="2025-04-28T11:59:20Z">
        <w:r>
          <w:rPr>
            <w:rFonts w:hint="eastAsia" w:ascii="Times New Roman" w:hAnsi="Times New Roman"/>
            <w:color w:val="auto"/>
            <w:sz w:val="20"/>
            <w:szCs w:val="20"/>
            <w:lang w:val="en-US" w:eastAsia="zh-CN"/>
            <w:rPrChange w:id="776" w:author="笙陌" w:date="2025-04-28T13:01:02Z">
              <w:rPr>
                <w:rFonts w:hint="eastAsia" w:ascii="Times New Roman" w:hAnsi="Times New Roman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</w:rPr>
          <w:delText>Chinese (Native); English (Fluent)</w:delText>
        </w:r>
      </w:del>
    </w:p>
    <w:p w14:paraId="06906ECC">
      <w:pPr>
        <w:spacing w:after="0" w:line="300" w:lineRule="exact"/>
        <w:rPr>
          <w:ins w:id="777" w:author="Baoshan Zhang" w:date="2025-04-21T13:37:00Z"/>
          <w:del w:id="778" w:author="笙陌" w:date="2025-06-11T03:27:16Z"/>
          <w:rFonts w:ascii="Times New Roman" w:hAnsi="Times New Roman"/>
          <w:color w:val="auto"/>
          <w:sz w:val="20"/>
          <w:szCs w:val="20"/>
          <w:lang w:val="en-US" w:eastAsia="zh-CN"/>
          <w:rPrChange w:id="779" w:author="笙陌" w:date="2025-04-28T13:01:02Z">
            <w:rPr>
              <w:ins w:id="780" w:author="Baoshan Zhang" w:date="2025-04-21T13:37:00Z"/>
              <w:del w:id="781" w:author="笙陌" w:date="2025-06-11T03:27:16Z"/>
              <w:rFonts w:ascii="Times New Roman" w:hAnsi="Times New Roman"/>
              <w:sz w:val="20"/>
              <w:szCs w:val="20"/>
              <w:lang w:val="en-US" w:eastAsia="zh-CN"/>
            </w:rPr>
          </w:rPrChange>
        </w:rPr>
      </w:pPr>
      <w:r>
        <w:rPr>
          <w:rFonts w:ascii="Times New Roman" w:hAnsi="Times New Roman"/>
          <w:b/>
          <w:color w:val="auto"/>
          <w:sz w:val="20"/>
          <w:szCs w:val="20"/>
          <w:lang w:val="en-US"/>
          <w:rPrChange w:id="782" w:author="笙陌" w:date="2025-04-28T13:01:02Z">
            <w:rPr>
              <w:rFonts w:ascii="Times New Roman" w:hAnsi="Times New Roman"/>
              <w:b/>
              <w:sz w:val="20"/>
              <w:szCs w:val="20"/>
              <w:lang w:val="en-US"/>
            </w:rPr>
          </w:rPrChange>
        </w:rPr>
        <w:t>Interests</w:t>
      </w:r>
      <w:r>
        <w:rPr>
          <w:rFonts w:hint="eastAsia" w:ascii="Times New Roman" w:hAnsi="Times New Roman"/>
          <w:b/>
          <w:color w:val="auto"/>
          <w:sz w:val="20"/>
          <w:szCs w:val="20"/>
          <w:lang w:val="en-US" w:eastAsia="zh-CN"/>
          <w:rPrChange w:id="783" w:author="笙陌" w:date="2025-04-28T13:01:02Z">
            <w:rPr>
              <w:rFonts w:hint="eastAsia" w:ascii="Times New Roman" w:hAnsi="Times New Roman"/>
              <w:b/>
              <w:sz w:val="20"/>
              <w:szCs w:val="20"/>
              <w:lang w:val="en-US" w:eastAsia="zh-CN"/>
            </w:rPr>
          </w:rPrChange>
        </w:rPr>
        <w:t xml:space="preserve">: 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84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Swimming, travelling,</w:t>
      </w:r>
      <w:r>
        <w:rPr>
          <w:rFonts w:hint="eastAsia" w:ascii="Times New Roman" w:hAnsi="Times New Roman"/>
          <w:color w:val="auto"/>
          <w:sz w:val="20"/>
          <w:szCs w:val="20"/>
          <w:lang w:val="en-US"/>
          <w:rPrChange w:id="785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 xml:space="preserve"> </w:t>
      </w:r>
      <w:r>
        <w:rPr>
          <w:rFonts w:ascii="Times New Roman" w:hAnsi="Times New Roman"/>
          <w:color w:val="auto"/>
          <w:sz w:val="20"/>
          <w:szCs w:val="20"/>
          <w:lang w:val="en-US" w:eastAsia="zh-CN"/>
          <w:rPrChange w:id="786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>b</w:t>
      </w:r>
      <w:r>
        <w:rPr>
          <w:rFonts w:hint="eastAsia" w:ascii="Times New Roman" w:hAnsi="Times New Roman"/>
          <w:color w:val="auto"/>
          <w:sz w:val="20"/>
          <w:szCs w:val="20"/>
          <w:lang w:val="en-US"/>
          <w:rPrChange w:id="787" w:author="笙陌" w:date="2025-04-28T13:01:02Z">
            <w:rPr>
              <w:rFonts w:hint="eastAsia" w:ascii="Times New Roman" w:hAnsi="Times New Roman"/>
              <w:sz w:val="20"/>
              <w:szCs w:val="20"/>
              <w:lang w:val="en-US"/>
            </w:rPr>
          </w:rPrChange>
        </w:rPr>
        <w:t>adminton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88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, </w:t>
      </w:r>
      <w:r>
        <w:rPr>
          <w:rFonts w:ascii="Times New Roman" w:hAnsi="Times New Roman"/>
          <w:color w:val="auto"/>
          <w:sz w:val="20"/>
          <w:szCs w:val="20"/>
          <w:lang w:val="en-US" w:eastAsia="zh-CN"/>
          <w:rPrChange w:id="789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>r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90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 xml:space="preserve">eading, </w:t>
      </w:r>
      <w:r>
        <w:rPr>
          <w:rFonts w:ascii="Times New Roman" w:hAnsi="Times New Roman"/>
          <w:color w:val="auto"/>
          <w:sz w:val="20"/>
          <w:szCs w:val="20"/>
          <w:lang w:val="en-US" w:eastAsia="zh-CN"/>
          <w:rPrChange w:id="791" w:author="笙陌" w:date="2025-04-28T13:01:02Z">
            <w:rPr>
              <w:rFonts w:ascii="Times New Roman" w:hAnsi="Times New Roman"/>
              <w:sz w:val="20"/>
              <w:szCs w:val="20"/>
              <w:lang w:val="en-US" w:eastAsia="zh-CN"/>
            </w:rPr>
          </w:rPrChange>
        </w:rPr>
        <w:t>p</w:t>
      </w:r>
      <w:r>
        <w:rPr>
          <w:rFonts w:hint="eastAsia" w:ascii="Times New Roman" w:hAnsi="Times New Roman"/>
          <w:color w:val="auto"/>
          <w:sz w:val="20"/>
          <w:szCs w:val="20"/>
          <w:lang w:val="en-US" w:eastAsia="zh-CN"/>
          <w:rPrChange w:id="792" w:author="笙陌" w:date="2025-04-28T13:01:02Z">
            <w:rPr>
              <w:rFonts w:hint="eastAsia" w:ascii="Times New Roman" w:hAnsi="Times New Roman"/>
              <w:sz w:val="20"/>
              <w:szCs w:val="20"/>
              <w:lang w:val="en-US" w:eastAsia="zh-CN"/>
            </w:rPr>
          </w:rPrChange>
        </w:rPr>
        <w:t>hotography</w:t>
      </w:r>
    </w:p>
    <w:p w14:paraId="7105AE35">
      <w:pPr>
        <w:spacing w:after="0" w:line="300" w:lineRule="exact"/>
        <w:rPr>
          <w:color w:val="auto"/>
          <w:lang w:val="en-US" w:eastAsia="zh-CN"/>
          <w:rPrChange w:id="793" w:author="笙陌" w:date="2025-04-28T13:01:02Z">
            <w:rPr>
              <w:lang w:val="en-US" w:eastAsia="zh-CN"/>
            </w:rPr>
          </w:rPrChange>
        </w:rPr>
      </w:pPr>
      <w:ins w:id="794" w:author="Baoshan Zhang" w:date="2025-04-21T13:37:00Z">
        <w:del w:id="795" w:author="笙陌" w:date="2025-04-28T11:59:30Z">
          <w:r>
            <w:rPr>
              <w:rFonts w:hint="eastAsia" w:ascii="Times New Roman" w:hAnsi="Times New Roman"/>
              <w:color w:val="auto"/>
              <w:sz w:val="20"/>
              <w:szCs w:val="20"/>
              <w:lang w:val="en-US" w:eastAsia="zh-CN"/>
              <w:rPrChange w:id="796" w:author="笙陌" w:date="2025-04-28T13:01:02Z">
                <w:rPr>
                  <w:rFonts w:hint="eastAsia"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 xml:space="preserve">Any </w:delText>
          </w:r>
        </w:del>
      </w:ins>
      <w:ins w:id="797" w:author="Baoshan Zhang" w:date="2025-04-21T13:37:00Z">
        <w:del w:id="798" w:author="笙陌" w:date="2025-04-28T11:59:30Z">
          <w:r>
            <w:rPr>
              <w:rFonts w:ascii="Times New Roman" w:hAnsi="Times New Roman"/>
              <w:color w:val="auto"/>
              <w:sz w:val="20"/>
              <w:szCs w:val="20"/>
              <w:lang w:val="en-US" w:eastAsia="zh-CN"/>
              <w:rPrChange w:id="799" w:author="笙陌" w:date="2025-04-28T13:01:02Z">
                <w:rPr>
                  <w:rFonts w:ascii="Times New Roman" w:hAnsi="Times New Roman"/>
                  <w:sz w:val="20"/>
                  <w:szCs w:val="20"/>
                  <w:lang w:val="en-US" w:eastAsia="zh-CN"/>
                </w:rPr>
              </w:rPrChange>
            </w:rPr>
            <w:delText>Leadership?</w:delText>
          </w:r>
        </w:del>
      </w:ins>
    </w:p>
    <w:sectPr>
      <w:pgSz w:w="11907" w:h="16839"/>
      <w:pgMar w:top="864" w:right="1080" w:bottom="799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20B06040202020202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8EB51"/>
    <w:multiLevelType w:val="singleLevel"/>
    <w:tmpl w:val="B128EB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73A1272"/>
    <w:multiLevelType w:val="singleLevel"/>
    <w:tmpl w:val="373A12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2">
    <w:nsid w:val="43181F37"/>
    <w:multiLevelType w:val="multilevel"/>
    <w:tmpl w:val="43181F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2A05BE0"/>
    <w:multiLevelType w:val="multilevel"/>
    <w:tmpl w:val="62A05BE0"/>
    <w:lvl w:ilvl="0" w:tentative="0">
      <w:start w:val="1"/>
      <w:numFmt w:val="bullet"/>
      <w:lvlText w:val=""/>
      <w:lvlJc w:val="left"/>
      <w:pPr>
        <w:ind w:left="3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17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笙陌">
    <w15:presenceInfo w15:providerId="WPS Office" w15:userId="2028344695"/>
  </w15:person>
  <w15:person w15:author="Baoshan Zhang">
    <w15:presenceInfo w15:providerId="AD" w15:userId="S::bz91@duke.edu::a933e966-3c50-44db-bea3-ab801c07ea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revisionView w:markup="0"/>
  <w:trackRevisions w:val="1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wZjAzNjdmNDYwZWNjM2U1OTBiMzNiOTkxODAwYjMifQ=="/>
  </w:docVars>
  <w:rsids>
    <w:rsidRoot w:val="00632C81"/>
    <w:rsid w:val="0003215F"/>
    <w:rsid w:val="00067FD4"/>
    <w:rsid w:val="00095756"/>
    <w:rsid w:val="000A0387"/>
    <w:rsid w:val="000B0A76"/>
    <w:rsid w:val="000C150C"/>
    <w:rsid w:val="000D5324"/>
    <w:rsid w:val="0010574F"/>
    <w:rsid w:val="00111386"/>
    <w:rsid w:val="001118A1"/>
    <w:rsid w:val="00116A87"/>
    <w:rsid w:val="001274DA"/>
    <w:rsid w:val="00152B7A"/>
    <w:rsid w:val="00160222"/>
    <w:rsid w:val="00183E46"/>
    <w:rsid w:val="00187CD7"/>
    <w:rsid w:val="001A2C4F"/>
    <w:rsid w:val="001B1980"/>
    <w:rsid w:val="001B5055"/>
    <w:rsid w:val="001B6FAA"/>
    <w:rsid w:val="001D305A"/>
    <w:rsid w:val="001D7D25"/>
    <w:rsid w:val="00226FAA"/>
    <w:rsid w:val="00255B1D"/>
    <w:rsid w:val="00266429"/>
    <w:rsid w:val="00275819"/>
    <w:rsid w:val="00281957"/>
    <w:rsid w:val="00286733"/>
    <w:rsid w:val="002868A8"/>
    <w:rsid w:val="002E5C01"/>
    <w:rsid w:val="002E77B8"/>
    <w:rsid w:val="003028DB"/>
    <w:rsid w:val="00316453"/>
    <w:rsid w:val="0031687C"/>
    <w:rsid w:val="0033125E"/>
    <w:rsid w:val="00350F47"/>
    <w:rsid w:val="0036661B"/>
    <w:rsid w:val="0037015C"/>
    <w:rsid w:val="003A0520"/>
    <w:rsid w:val="003E2511"/>
    <w:rsid w:val="00401F19"/>
    <w:rsid w:val="00417E29"/>
    <w:rsid w:val="00422184"/>
    <w:rsid w:val="00443467"/>
    <w:rsid w:val="00447595"/>
    <w:rsid w:val="00460776"/>
    <w:rsid w:val="00462509"/>
    <w:rsid w:val="00462A78"/>
    <w:rsid w:val="00467C06"/>
    <w:rsid w:val="004928DE"/>
    <w:rsid w:val="004A2743"/>
    <w:rsid w:val="004B334E"/>
    <w:rsid w:val="004D1916"/>
    <w:rsid w:val="004E4C55"/>
    <w:rsid w:val="00524620"/>
    <w:rsid w:val="0053110B"/>
    <w:rsid w:val="00562F05"/>
    <w:rsid w:val="0058159C"/>
    <w:rsid w:val="005C3C7C"/>
    <w:rsid w:val="005C5220"/>
    <w:rsid w:val="005D6E7A"/>
    <w:rsid w:val="005E7D8C"/>
    <w:rsid w:val="00632C81"/>
    <w:rsid w:val="00637195"/>
    <w:rsid w:val="00640C9D"/>
    <w:rsid w:val="00657490"/>
    <w:rsid w:val="00670F6B"/>
    <w:rsid w:val="00680F16"/>
    <w:rsid w:val="007010F6"/>
    <w:rsid w:val="0075418B"/>
    <w:rsid w:val="007836F8"/>
    <w:rsid w:val="007C42B2"/>
    <w:rsid w:val="007D7A13"/>
    <w:rsid w:val="00811008"/>
    <w:rsid w:val="008120E6"/>
    <w:rsid w:val="008362C6"/>
    <w:rsid w:val="008533F8"/>
    <w:rsid w:val="008652D4"/>
    <w:rsid w:val="00881111"/>
    <w:rsid w:val="00883D6C"/>
    <w:rsid w:val="008B2227"/>
    <w:rsid w:val="008C5558"/>
    <w:rsid w:val="008E02F4"/>
    <w:rsid w:val="008F342D"/>
    <w:rsid w:val="00935F33"/>
    <w:rsid w:val="0094223B"/>
    <w:rsid w:val="009964CA"/>
    <w:rsid w:val="009B0783"/>
    <w:rsid w:val="009F20A7"/>
    <w:rsid w:val="00A26933"/>
    <w:rsid w:val="00A315A4"/>
    <w:rsid w:val="00A54946"/>
    <w:rsid w:val="00A768D5"/>
    <w:rsid w:val="00A97139"/>
    <w:rsid w:val="00AA060D"/>
    <w:rsid w:val="00AA08EA"/>
    <w:rsid w:val="00AA3599"/>
    <w:rsid w:val="00AA7BFB"/>
    <w:rsid w:val="00AB512E"/>
    <w:rsid w:val="00AD5E4E"/>
    <w:rsid w:val="00AD6A79"/>
    <w:rsid w:val="00AF7C4D"/>
    <w:rsid w:val="00B22C67"/>
    <w:rsid w:val="00B27FDF"/>
    <w:rsid w:val="00B31B15"/>
    <w:rsid w:val="00B31DF9"/>
    <w:rsid w:val="00B6467D"/>
    <w:rsid w:val="00B8235C"/>
    <w:rsid w:val="00BA47DC"/>
    <w:rsid w:val="00BC028B"/>
    <w:rsid w:val="00BE2E2F"/>
    <w:rsid w:val="00C203CA"/>
    <w:rsid w:val="00CA36AD"/>
    <w:rsid w:val="00CF1711"/>
    <w:rsid w:val="00D40450"/>
    <w:rsid w:val="00D44DF8"/>
    <w:rsid w:val="00D543A2"/>
    <w:rsid w:val="00D72D11"/>
    <w:rsid w:val="00D76F1F"/>
    <w:rsid w:val="00D82CE6"/>
    <w:rsid w:val="00D83FC0"/>
    <w:rsid w:val="00D92A14"/>
    <w:rsid w:val="00DA03A2"/>
    <w:rsid w:val="00DA4E59"/>
    <w:rsid w:val="00DF037D"/>
    <w:rsid w:val="00DF1DFB"/>
    <w:rsid w:val="00DF41AC"/>
    <w:rsid w:val="00DF70BA"/>
    <w:rsid w:val="00E47F58"/>
    <w:rsid w:val="00EB1B17"/>
    <w:rsid w:val="00EB467A"/>
    <w:rsid w:val="00F04437"/>
    <w:rsid w:val="00F35EF3"/>
    <w:rsid w:val="00F55C6B"/>
    <w:rsid w:val="00F63BE6"/>
    <w:rsid w:val="00F6580C"/>
    <w:rsid w:val="00F7059C"/>
    <w:rsid w:val="00FA033A"/>
    <w:rsid w:val="00FC5E4D"/>
    <w:rsid w:val="00FD629A"/>
    <w:rsid w:val="00FF127B"/>
    <w:rsid w:val="00FF1464"/>
    <w:rsid w:val="07DB0C2F"/>
    <w:rsid w:val="0D6D5ABF"/>
    <w:rsid w:val="0F5A13AA"/>
    <w:rsid w:val="0FEFDA59"/>
    <w:rsid w:val="12D4687D"/>
    <w:rsid w:val="14F76057"/>
    <w:rsid w:val="1566F784"/>
    <w:rsid w:val="1EB874F8"/>
    <w:rsid w:val="22D0502F"/>
    <w:rsid w:val="26D127DF"/>
    <w:rsid w:val="27F3D935"/>
    <w:rsid w:val="396B71E0"/>
    <w:rsid w:val="3B1CF606"/>
    <w:rsid w:val="3B36345E"/>
    <w:rsid w:val="3C34728B"/>
    <w:rsid w:val="3DA572FA"/>
    <w:rsid w:val="3F185FC6"/>
    <w:rsid w:val="41652D3C"/>
    <w:rsid w:val="486017CE"/>
    <w:rsid w:val="4AF52EB7"/>
    <w:rsid w:val="4EFE7DA5"/>
    <w:rsid w:val="541303D5"/>
    <w:rsid w:val="57DEA687"/>
    <w:rsid w:val="62332385"/>
    <w:rsid w:val="65B06DD7"/>
    <w:rsid w:val="6989332F"/>
    <w:rsid w:val="6BFD7085"/>
    <w:rsid w:val="6EA168B2"/>
    <w:rsid w:val="71C7A1D0"/>
    <w:rsid w:val="73EE87B8"/>
    <w:rsid w:val="74426EC8"/>
    <w:rsid w:val="75D27C98"/>
    <w:rsid w:val="7654E1FE"/>
    <w:rsid w:val="773FB188"/>
    <w:rsid w:val="77E6CF75"/>
    <w:rsid w:val="7BE7A427"/>
    <w:rsid w:val="7BEB71CD"/>
    <w:rsid w:val="7BED82AE"/>
    <w:rsid w:val="7FAF46F8"/>
    <w:rsid w:val="7FFEB016"/>
    <w:rsid w:val="8AEC2AFA"/>
    <w:rsid w:val="97F7FEFD"/>
    <w:rsid w:val="9F8DE6C5"/>
    <w:rsid w:val="ABF14EF0"/>
    <w:rsid w:val="BFBDD822"/>
    <w:rsid w:val="CDBF9A7E"/>
    <w:rsid w:val="CFFD8053"/>
    <w:rsid w:val="D7D2CB4E"/>
    <w:rsid w:val="DDE055EB"/>
    <w:rsid w:val="DF8E8265"/>
    <w:rsid w:val="E7CBEC26"/>
    <w:rsid w:val="EE3EAD26"/>
    <w:rsid w:val="EFF33BC0"/>
    <w:rsid w:val="F1F7EDAC"/>
    <w:rsid w:val="F9EB8111"/>
    <w:rsid w:val="FBF8B6A0"/>
    <w:rsid w:val="FCD99359"/>
    <w:rsid w:val="FFBF902B"/>
    <w:rsid w:val="FF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CA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autoRedefine/>
    <w:unhideWhenUsed/>
    <w:qFormat/>
    <w:uiPriority w:val="99"/>
    <w:rPr>
      <w:sz w:val="20"/>
      <w:szCs w:val="20"/>
    </w:rPr>
  </w:style>
  <w:style w:type="paragraph" w:styleId="3">
    <w:name w:val="Balloon Text"/>
    <w:basedOn w:val="1"/>
    <w:link w:val="15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8"/>
    <w:autoRedefine/>
    <w:semiHidden/>
    <w:unhideWhenUsed/>
    <w:qFormat/>
    <w:uiPriority w:val="99"/>
    <w:pPr>
      <w:spacing w:line="240" w:lineRule="auto"/>
    </w:pPr>
    <w:rPr>
      <w:b/>
      <w:bCs/>
    </w:rPr>
  </w:style>
  <w:style w:type="character" w:styleId="10">
    <w:name w:val="Strong"/>
    <w:basedOn w:val="9"/>
    <w:autoRedefine/>
    <w:qFormat/>
    <w:uiPriority w:val="22"/>
    <w:rPr>
      <w:b/>
    </w:rPr>
  </w:style>
  <w:style w:type="character" w:styleId="11">
    <w:name w:val="Emphasis"/>
    <w:basedOn w:val="9"/>
    <w:autoRedefine/>
    <w:qFormat/>
    <w:uiPriority w:val="20"/>
    <w:rPr>
      <w:i/>
    </w:rPr>
  </w:style>
  <w:style w:type="character" w:styleId="12">
    <w:name w:val="Hyperlink"/>
    <w:basedOn w:val="9"/>
    <w:autoRedefine/>
    <w:unhideWhenUsed/>
    <w:qFormat/>
    <w:uiPriority w:val="99"/>
    <w:rPr>
      <w:color w:val="0000FF"/>
      <w:u w:val="single"/>
    </w:rPr>
  </w:style>
  <w:style w:type="character" w:styleId="13">
    <w:name w:val="annotation reference"/>
    <w:basedOn w:val="9"/>
    <w:autoRedefine/>
    <w:semiHidden/>
    <w:unhideWhenUsed/>
    <w:qFormat/>
    <w:uiPriority w:val="99"/>
    <w:rPr>
      <w:sz w:val="16"/>
      <w:szCs w:val="16"/>
    </w:rPr>
  </w:style>
  <w:style w:type="character" w:customStyle="1" w:styleId="14">
    <w:name w:val="Comment Text Char"/>
    <w:basedOn w:val="9"/>
    <w:link w:val="2"/>
    <w:autoRedefine/>
    <w:qFormat/>
    <w:uiPriority w:val="99"/>
    <w:rPr>
      <w:rFonts w:ascii="Calibri" w:hAnsi="Calibri" w:eastAsia="宋体" w:cs="Times New Roman"/>
      <w:kern w:val="0"/>
      <w:sz w:val="20"/>
      <w:szCs w:val="20"/>
      <w:lang w:val="en-CA" w:eastAsia="en-US"/>
    </w:rPr>
  </w:style>
  <w:style w:type="character" w:customStyle="1" w:styleId="15">
    <w:name w:val="Balloon Text Char"/>
    <w:basedOn w:val="9"/>
    <w:link w:val="3"/>
    <w:autoRedefine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6">
    <w:name w:val="Header Char"/>
    <w:basedOn w:val="9"/>
    <w:link w:val="5"/>
    <w:autoRedefine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7">
    <w:name w:val="Footer Char"/>
    <w:basedOn w:val="9"/>
    <w:link w:val="4"/>
    <w:autoRedefine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8">
    <w:name w:val="Comment Subject Char"/>
    <w:basedOn w:val="14"/>
    <w:link w:val="7"/>
    <w:autoRedefine/>
    <w:semiHidden/>
    <w:qFormat/>
    <w:uiPriority w:val="99"/>
    <w:rPr>
      <w:rFonts w:ascii="Calibri" w:hAnsi="Calibri" w:eastAsia="宋体" w:cs="Times New Roman"/>
      <w:b/>
      <w:bCs/>
      <w:kern w:val="0"/>
      <w:sz w:val="20"/>
      <w:szCs w:val="20"/>
      <w:lang w:val="en-CA" w:eastAsia="en-US"/>
    </w:rPr>
  </w:style>
  <w:style w:type="paragraph" w:styleId="19">
    <w:name w:val="List Paragraph"/>
    <w:basedOn w:val="1"/>
    <w:autoRedefine/>
    <w:qFormat/>
    <w:uiPriority w:val="34"/>
    <w:pPr>
      <w:ind w:left="720"/>
      <w:contextualSpacing/>
    </w:pPr>
  </w:style>
  <w:style w:type="paragraph" w:customStyle="1" w:styleId="20">
    <w:name w:val="Revision1"/>
    <w:autoRedefine/>
    <w:hidden/>
    <w:unhideWhenUsed/>
    <w:qFormat/>
    <w:uiPriority w:val="99"/>
    <w:rPr>
      <w:rFonts w:ascii="Calibri" w:hAnsi="Calibri" w:eastAsia="宋体" w:cs="Times New Roman"/>
      <w:sz w:val="22"/>
      <w:szCs w:val="22"/>
      <w:lang w:val="en-CA" w:eastAsia="en-US" w:bidi="ar-SA"/>
    </w:rPr>
  </w:style>
  <w:style w:type="paragraph" w:customStyle="1" w:styleId="21">
    <w:name w:val="Revision"/>
    <w:hidden/>
    <w:unhideWhenUsed/>
    <w:qFormat/>
    <w:uiPriority w:val="99"/>
    <w:rPr>
      <w:rFonts w:ascii="Calibri" w:hAnsi="Calibri" w:eastAsia="宋体" w:cs="Times New Roman"/>
      <w:sz w:val="22"/>
      <w:szCs w:val="22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707</Words>
  <Characters>4547</Characters>
  <Lines>29</Lines>
  <Paragraphs>8</Paragraphs>
  <TotalTime>6</TotalTime>
  <ScaleCrop>false</ScaleCrop>
  <LinksUpToDate>false</LinksUpToDate>
  <CharactersWithSpaces>5507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2025-04-21T17:38:00Z</dcterms:created>
  <dc:creator>Alan X. Chen</dc:creator>
  <cp:lastModifiedBy>笙陌</cp:lastModifiedBy>
  <cp:lastPrinted>2014-12-12T10:31:00Z</cp:lastPrinted>
  <dcterms:modified xsi:type="dcterms:W3CDTF">2025-09-24T17:37:36Z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36CEC8020E4C4CEFAF04897A1CBF00FF_13</vt:lpwstr>
  </property>
  <property fmtid="{D5CDD505-2E9C-101B-9397-08002B2CF9AE}" pid="4" name="KSOTemplateDocerSaveRecord">
    <vt:lpwstr>eyJoZGlkIjoiZGEwZjAzNjdmNDYwZWNjM2U1OTBiMzNiOTkxODAwYjMiLCJ1c2VySWQiOiI2NDc2OTE1NjkifQ==</vt:lpwstr>
  </property>
</Properties>
</file>